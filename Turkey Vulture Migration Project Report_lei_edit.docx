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F458" w14:textId="429E07AA" w:rsidR="005A3569" w:rsidRPr="00E33CB1" w:rsidRDefault="005A3569" w:rsidP="005A3569">
      <w:pPr>
        <w:jc w:val="center"/>
        <w:rPr>
          <w:b/>
        </w:rPr>
      </w:pPr>
      <w:r w:rsidRPr="00E33CB1">
        <w:rPr>
          <w:b/>
        </w:rPr>
        <w:t>Turkey Vulture Migration Project Report</w:t>
      </w:r>
    </w:p>
    <w:p w14:paraId="2690FC93" w14:textId="23366BBF" w:rsidR="005A3569" w:rsidRPr="00E33CB1" w:rsidRDefault="005A3569" w:rsidP="005A3569">
      <w:pPr>
        <w:jc w:val="center"/>
        <w:rPr>
          <w:b/>
        </w:rPr>
      </w:pPr>
    </w:p>
    <w:p w14:paraId="79D037C7" w14:textId="0AB084E7" w:rsidR="005A3569" w:rsidRPr="00E33CB1" w:rsidRDefault="005A3569" w:rsidP="005A3569">
      <w:pPr>
        <w:jc w:val="center"/>
        <w:rPr>
          <w:b/>
        </w:rPr>
      </w:pPr>
      <w:r w:rsidRPr="00E33CB1">
        <w:rPr>
          <w:b/>
        </w:rPr>
        <w:t>Team member</w:t>
      </w:r>
      <w:r w:rsidR="00E33CB1" w:rsidRPr="00E33CB1">
        <w:rPr>
          <w:b/>
        </w:rPr>
        <w:t>s</w:t>
      </w:r>
      <w:r w:rsidRPr="00E33CB1">
        <w:rPr>
          <w:b/>
        </w:rPr>
        <w:t>:</w:t>
      </w:r>
      <w:r w:rsidR="00E33CB1" w:rsidRPr="00E33CB1">
        <w:rPr>
          <w:b/>
        </w:rPr>
        <w:t xml:space="preserve"> Winnie Wu, Lei Qin, and Rob Seaberg</w:t>
      </w:r>
    </w:p>
    <w:p w14:paraId="6CDDD9A7" w14:textId="15F3BFC6" w:rsidR="005A3569" w:rsidRDefault="005A3569" w:rsidP="005A3569"/>
    <w:p w14:paraId="3EF4ECB8" w14:textId="62B0A700" w:rsidR="001424BD" w:rsidRDefault="001424BD" w:rsidP="001424BD">
      <w:r w:rsidRPr="00E33CB1">
        <w:rPr>
          <w:b/>
        </w:rPr>
        <w:t>Project Purpose:</w:t>
      </w:r>
      <w:r w:rsidR="0007742C">
        <w:t xml:space="preserve"> To demonstrate ETL process.  </w:t>
      </w:r>
    </w:p>
    <w:p w14:paraId="0126F525" w14:textId="4D63D965" w:rsidR="001424BD" w:rsidRDefault="001424BD" w:rsidP="001424BD"/>
    <w:p w14:paraId="0A97E76A" w14:textId="77777777" w:rsidR="001424BD" w:rsidRDefault="001424BD" w:rsidP="001424BD"/>
    <w:p w14:paraId="1BB28997" w14:textId="0848421E" w:rsidR="001424BD" w:rsidRDefault="001424BD" w:rsidP="001424BD">
      <w:pPr>
        <w:rPr>
          <w:ins w:id="0" w:author="Lei Qin" w:date="2019-05-13T18:11:00Z"/>
          <w:b/>
        </w:rPr>
      </w:pPr>
      <w:r w:rsidRPr="00E33CB1">
        <w:rPr>
          <w:b/>
        </w:rPr>
        <w:t>Work Flow:</w:t>
      </w:r>
    </w:p>
    <w:p w14:paraId="571D3CC8" w14:textId="43C97B0F" w:rsidR="00CE6EEC" w:rsidRDefault="00CE6EEC" w:rsidP="001424BD">
      <w:pPr>
        <w:rPr>
          <w:ins w:id="1" w:author="Lei Qin" w:date="2019-05-13T18:15:00Z"/>
          <w:b/>
        </w:rPr>
      </w:pPr>
    </w:p>
    <w:p w14:paraId="2382C704" w14:textId="08C740CF" w:rsidR="00CE6EEC" w:rsidRDefault="00900EFB" w:rsidP="001424BD">
      <w:pPr>
        <w:rPr>
          <w:ins w:id="2" w:author="Lei Qin" w:date="2019-05-13T18:11:00Z"/>
          <w:b/>
        </w:rPr>
      </w:pPr>
      <w:bookmarkStart w:id="3" w:name="_GoBack"/>
      <w:ins w:id="4" w:author="Lei Qin" w:date="2019-05-13T18:44:00Z">
        <w:r>
          <w:rPr>
            <w:b/>
            <w:noProof/>
          </w:rPr>
          <w:drawing>
            <wp:inline distT="0" distB="0" distL="0" distR="0" wp14:anchorId="5F0E0410" wp14:editId="13612B67">
              <wp:extent cx="5486400" cy="3200400"/>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ins>
      <w:bookmarkEnd w:id="3"/>
    </w:p>
    <w:p w14:paraId="175BDA4F" w14:textId="77777777" w:rsidR="00CE6EEC" w:rsidRPr="00E33CB1" w:rsidRDefault="00CE6EEC" w:rsidP="001424BD">
      <w:pPr>
        <w:rPr>
          <w:b/>
        </w:rPr>
      </w:pPr>
    </w:p>
    <w:p w14:paraId="4310DC2E" w14:textId="755C1D35" w:rsidR="005A3569" w:rsidRDefault="005A3569" w:rsidP="005A3569">
      <w:pPr>
        <w:pStyle w:val="ListParagraph"/>
        <w:numPr>
          <w:ilvl w:val="0"/>
          <w:numId w:val="2"/>
        </w:numPr>
        <w:rPr>
          <w:b/>
        </w:rPr>
      </w:pPr>
      <w:r w:rsidRPr="007C3A44">
        <w:rPr>
          <w:b/>
        </w:rPr>
        <w:t>Extract</w:t>
      </w:r>
      <w:r w:rsidR="007C3A44">
        <w:rPr>
          <w:b/>
        </w:rPr>
        <w:t>:</w:t>
      </w:r>
    </w:p>
    <w:p w14:paraId="69D97176" w14:textId="77043DD8" w:rsidR="007C3A44" w:rsidRDefault="0007742C" w:rsidP="00222FD9">
      <w:pPr>
        <w:pStyle w:val="ListParagraph"/>
        <w:ind w:firstLine="720"/>
      </w:pPr>
      <w:r>
        <w:t>For this project we chose to focus on a theme relating to environmental studies.  From data.world that we found the data from a study which tracked the migration patterns of Turkey Vultures in North and South America (</w:t>
      </w:r>
      <w:hyperlink r:id="rId10" w:history="1">
        <w:r w:rsidRPr="0007742C">
          <w:rPr>
            <w:rStyle w:val="Hyperlink"/>
          </w:rPr>
          <w:t>here</w:t>
        </w:r>
      </w:hyperlink>
      <w:r>
        <w:t>)</w:t>
      </w:r>
      <w:ins w:id="5" w:author="Lei Qin" w:date="2019-05-13T18:13:00Z">
        <w:r w:rsidR="00CE6EEC">
          <w:t>(</w:t>
        </w:r>
      </w:ins>
      <w:ins w:id="6" w:author="Lei Qin" w:date="2019-05-13T18:15:00Z">
        <w:r w:rsidR="00CE6EEC">
          <w:t xml:space="preserve">migration </w:t>
        </w:r>
      </w:ins>
      <w:ins w:id="7" w:author="Lei Qin" w:date="2019-05-13T18:37:00Z">
        <w:r w:rsidR="00844EA1">
          <w:t xml:space="preserve">path </w:t>
        </w:r>
      </w:ins>
      <w:ins w:id="8" w:author="Lei Qin" w:date="2019-05-13T18:13:00Z">
        <w:r w:rsidR="00CE6EEC">
          <w:t>dataset)</w:t>
        </w:r>
      </w:ins>
      <w:r>
        <w:t xml:space="preserve">.  We chose this set because we saw the </w:t>
      </w:r>
      <w:r w:rsidR="00E2496C">
        <w:t>potential</w:t>
      </w:r>
      <w:r>
        <w:t xml:space="preserve"> to link the</w:t>
      </w:r>
      <w:r w:rsidR="00E2496C">
        <w:t xml:space="preserve"> study</w:t>
      </w:r>
      <w:r>
        <w:t xml:space="preserve"> results to other </w:t>
      </w:r>
      <w:r w:rsidR="00222FD9">
        <w:t xml:space="preserve">sources such as historical climate and population data for what may be </w:t>
      </w:r>
      <w:r>
        <w:t xml:space="preserve">interesting insights.  </w:t>
      </w:r>
    </w:p>
    <w:p w14:paraId="6A8E5EB4" w14:textId="18CA1331" w:rsidR="00222FD9" w:rsidRDefault="00222FD9" w:rsidP="007C3A44">
      <w:pPr>
        <w:pStyle w:val="ListParagraph"/>
      </w:pPr>
      <w:r>
        <w:tab/>
        <w:t xml:space="preserve">This original data set is an excel file with 220,000 point-in-time location recordings for 19 unique turkey vultures </w:t>
      </w:r>
      <w:r w:rsidR="00E2496C">
        <w:t xml:space="preserve">who were tracked by satellite </w:t>
      </w:r>
      <w:r>
        <w:t xml:space="preserve">as they migrated between North and South America during </w:t>
      </w:r>
      <w:r w:rsidR="00A0450E">
        <w:t xml:space="preserve">2003 to 2012.  </w:t>
      </w:r>
      <w:r w:rsidR="00E2496C">
        <w:t xml:space="preserve">After some research, we found more data sets from this same study on movebank.com, a publicly available repository of academically verified animal tracking datasets.  </w:t>
      </w:r>
      <w:r w:rsidR="00A90A9E">
        <w:t>Here also were detailed definitions of each data attri</w:t>
      </w:r>
      <w:ins w:id="9" w:author="Lei Qin" w:date="2019-05-13T18:13:00Z">
        <w:r w:rsidR="00CE6EEC">
          <w:t>b</w:t>
        </w:r>
      </w:ins>
      <w:del w:id="10" w:author="Lei Qin" w:date="2019-05-13T18:13:00Z">
        <w:r w:rsidR="00A90A9E" w:rsidDel="00CE6EEC">
          <w:delText>c</w:delText>
        </w:r>
      </w:del>
      <w:r w:rsidR="00A90A9E">
        <w:t xml:space="preserve">ute used in our study data.  </w:t>
      </w:r>
      <w:r w:rsidR="00E2496C">
        <w:t>Interesting to us was an</w:t>
      </w:r>
      <w:r w:rsidR="00A84BB7">
        <w:t xml:space="preserve"> additional</w:t>
      </w:r>
      <w:r w:rsidR="00E2496C">
        <w:t xml:space="preserve"> excel file </w:t>
      </w:r>
      <w:r w:rsidR="002D726B">
        <w:t>(</w:t>
      </w:r>
      <w:hyperlink r:id="rId11" w:history="1">
        <w:r w:rsidR="002D726B" w:rsidRPr="002D726B">
          <w:rPr>
            <w:rStyle w:val="Hyperlink"/>
          </w:rPr>
          <w:t>here</w:t>
        </w:r>
      </w:hyperlink>
      <w:r w:rsidR="002D726B">
        <w:t xml:space="preserve">) </w:t>
      </w:r>
      <w:r w:rsidR="00E2496C">
        <w:t xml:space="preserve">which gave detailed information for each vulture tracked, such as: </w:t>
      </w:r>
      <w:r w:rsidR="002D726B">
        <w:t xml:space="preserve">name, </w:t>
      </w:r>
      <w:r w:rsidR="00E2496C">
        <w:t xml:space="preserve">life stage, </w:t>
      </w:r>
      <w:r w:rsidR="002D726B">
        <w:t>mass, and study site</w:t>
      </w:r>
      <w:ins w:id="11" w:author="Lei Qin" w:date="2019-05-13T18:13:00Z">
        <w:r w:rsidR="00CE6EEC">
          <w:t xml:space="preserve"> (</w:t>
        </w:r>
      </w:ins>
      <w:ins w:id="12" w:author="Lei Qin" w:date="2019-05-13T18:15:00Z">
        <w:r w:rsidR="00CE6EEC">
          <w:t>vult</w:t>
        </w:r>
      </w:ins>
      <w:ins w:id="13" w:author="Lei Qin" w:date="2019-05-13T18:16:00Z">
        <w:r w:rsidR="00CE6EEC">
          <w:t xml:space="preserve">ure information </w:t>
        </w:r>
      </w:ins>
      <w:ins w:id="14" w:author="Lei Qin" w:date="2019-05-13T18:13:00Z">
        <w:r w:rsidR="00CE6EEC">
          <w:t>dataset)</w:t>
        </w:r>
      </w:ins>
      <w:r w:rsidR="002D726B">
        <w:t xml:space="preserve">. </w:t>
      </w:r>
      <w:r w:rsidR="00A90A9E">
        <w:t xml:space="preserve">  </w:t>
      </w:r>
      <w:commentRangeStart w:id="15"/>
      <w:r w:rsidR="00A90A9E">
        <w:t xml:space="preserve">We also used an excel file </w:t>
      </w:r>
      <w:r w:rsidR="00A90A9E" w:rsidRPr="00A90A9E">
        <w:lastRenderedPageBreak/>
        <w:t>Vultures Acopian Center USA</w:t>
      </w:r>
      <w:r w:rsidR="00A90A9E">
        <w:t xml:space="preserve"> which listed additional comments, subspecies, and additional birds to the previous file and found from the same source. </w:t>
      </w:r>
      <w:commentRangeEnd w:id="15"/>
      <w:r w:rsidR="00CE6EEC">
        <w:rPr>
          <w:rStyle w:val="CommentReference"/>
        </w:rPr>
        <w:commentReference w:id="15"/>
      </w:r>
    </w:p>
    <w:p w14:paraId="6EE8C5F7" w14:textId="4E7B1D3C" w:rsidR="00A84BB7" w:rsidRDefault="00A84BB7" w:rsidP="007C3A44">
      <w:pPr>
        <w:pStyle w:val="ListParagraph"/>
      </w:pPr>
      <w:r>
        <w:tab/>
        <w:t xml:space="preserve">Additional sources include the google maps api for converting geographic coordinates into city and state names as well as the openweathermap api to obtain temperature data for each location, as detailed below. </w:t>
      </w:r>
    </w:p>
    <w:p w14:paraId="2FB66E9E" w14:textId="3597B977" w:rsidR="001424BD" w:rsidRDefault="001424BD" w:rsidP="001424BD"/>
    <w:p w14:paraId="1D2B3BD7" w14:textId="6746D2C5" w:rsidR="00A84BB7" w:rsidRDefault="001424BD" w:rsidP="00A84BB7">
      <w:pPr>
        <w:pStyle w:val="ListParagraph"/>
        <w:numPr>
          <w:ilvl w:val="0"/>
          <w:numId w:val="2"/>
        </w:numPr>
        <w:rPr>
          <w:ins w:id="16" w:author="Lei Qin" w:date="2019-05-13T18:38:00Z"/>
        </w:rPr>
      </w:pPr>
      <w:r w:rsidRPr="007C3A44">
        <w:rPr>
          <w:b/>
        </w:rPr>
        <w:t>Transform</w:t>
      </w:r>
      <w:r>
        <w:t xml:space="preserve">: </w:t>
      </w:r>
    </w:p>
    <w:p w14:paraId="2310C8A7" w14:textId="1B2D8645" w:rsidR="000E698A" w:rsidRDefault="000E698A" w:rsidP="000E698A">
      <w:pPr>
        <w:pStyle w:val="ListParagraph"/>
        <w:numPr>
          <w:ilvl w:val="0"/>
          <w:numId w:val="5"/>
        </w:numPr>
        <w:pPrChange w:id="17" w:author="Lei Qin" w:date="2019-05-13T18:38:00Z">
          <w:pPr>
            <w:pStyle w:val="ListParagraph"/>
            <w:numPr>
              <w:numId w:val="2"/>
            </w:numPr>
            <w:ind w:hanging="360"/>
          </w:pPr>
        </w:pPrChange>
      </w:pPr>
      <w:ins w:id="18" w:author="Lei Qin" w:date="2019-05-13T18:39:00Z">
        <w:r>
          <w:t>M</w:t>
        </w:r>
        <w:r>
          <w:t>igration path dataset</w:t>
        </w:r>
        <w:r>
          <w:t>:</w:t>
        </w:r>
      </w:ins>
    </w:p>
    <w:p w14:paraId="77A389E0" w14:textId="77777777" w:rsidR="00C22522" w:rsidRDefault="00A84BB7" w:rsidP="00A84BB7">
      <w:pPr>
        <w:pStyle w:val="ListParagraph"/>
        <w:ind w:firstLine="720"/>
        <w:rPr>
          <w:ins w:id="19" w:author="Lei Qin" w:date="2019-05-13T18:27:00Z"/>
        </w:rPr>
      </w:pPr>
      <w:r>
        <w:t xml:space="preserve">Using jupyter notebook, we imported our migratory point-in-time location recordings. </w:t>
      </w:r>
      <w:del w:id="20" w:author="Lei Qin" w:date="2019-05-13T18:17:00Z">
        <w:r w:rsidDel="00C22522">
          <w:delText xml:space="preserve">Originally, we converted the excel sheet to a csv file, but after a long importing wait, we found that it was faster to import the large file in the original excel form.  </w:delText>
        </w:r>
      </w:del>
      <w:r>
        <w:t>We then imported the information to a pandas data frame</w:t>
      </w:r>
      <w:ins w:id="21" w:author="Lei Qin" w:date="2019-05-13T18:26:00Z">
        <w:r w:rsidR="00C22522">
          <w:t>. And then</w:t>
        </w:r>
      </w:ins>
      <w:ins w:id="22" w:author="Lei Qin" w:date="2019-05-13T18:27:00Z">
        <w:r w:rsidR="00C22522">
          <w:t xml:space="preserve"> did the following transformation</w:t>
        </w:r>
      </w:ins>
    </w:p>
    <w:p w14:paraId="4641D809" w14:textId="15291F85" w:rsidR="00C22522" w:rsidRDefault="00844EA1" w:rsidP="00844EA1">
      <w:pPr>
        <w:pStyle w:val="ListParagraph"/>
        <w:numPr>
          <w:ilvl w:val="0"/>
          <w:numId w:val="4"/>
        </w:numPr>
        <w:rPr>
          <w:ins w:id="23" w:author="Lei Qin" w:date="2019-05-13T18:28:00Z"/>
        </w:rPr>
      </w:pPr>
      <w:ins w:id="24" w:author="Lei Qin" w:date="2019-05-13T18:27:00Z">
        <w:r>
          <w:t xml:space="preserve">Drop </w:t>
        </w:r>
      </w:ins>
      <w:ins w:id="25" w:author="Lei Qin" w:date="2019-05-13T18:28:00Z">
        <w:r>
          <w:t>irrelevant columns</w:t>
        </w:r>
      </w:ins>
    </w:p>
    <w:p w14:paraId="0C6BFBB3" w14:textId="77701678" w:rsidR="00844EA1" w:rsidRDefault="00844EA1" w:rsidP="00844EA1">
      <w:pPr>
        <w:pStyle w:val="ListParagraph"/>
        <w:numPr>
          <w:ilvl w:val="0"/>
          <w:numId w:val="4"/>
        </w:numPr>
        <w:rPr>
          <w:ins w:id="26" w:author="Lei Qin" w:date="2019-05-13T18:29:00Z"/>
        </w:rPr>
      </w:pPr>
      <w:ins w:id="27" w:author="Lei Qin" w:date="2019-05-13T18:28:00Z">
        <w:r>
          <w:t xml:space="preserve">Rename columns so that it is consistant between </w:t>
        </w:r>
      </w:ins>
      <w:ins w:id="28" w:author="Lei Qin" w:date="2019-05-13T18:29:00Z">
        <w:r>
          <w:t>two tables, and compatible in the system</w:t>
        </w:r>
      </w:ins>
    </w:p>
    <w:p w14:paraId="34B68B6A" w14:textId="77777777" w:rsidR="00844EA1" w:rsidRDefault="00844EA1" w:rsidP="00844EA1">
      <w:pPr>
        <w:pStyle w:val="ListParagraph"/>
        <w:numPr>
          <w:ilvl w:val="0"/>
          <w:numId w:val="4"/>
        </w:numPr>
        <w:rPr>
          <w:ins w:id="29" w:author="Lei Qin" w:date="2019-05-13T18:31:00Z"/>
        </w:rPr>
      </w:pPr>
      <w:ins w:id="30" w:author="Lei Qin" w:date="2019-05-13T18:30:00Z">
        <w:r>
          <w:t>Drop incomplete entries</w:t>
        </w:r>
      </w:ins>
    </w:p>
    <w:p w14:paraId="79BC72B4" w14:textId="6C37E124" w:rsidR="00844EA1" w:rsidRDefault="00844EA1" w:rsidP="00844EA1">
      <w:pPr>
        <w:pStyle w:val="ListParagraph"/>
        <w:numPr>
          <w:ilvl w:val="0"/>
          <w:numId w:val="4"/>
        </w:numPr>
        <w:rPr>
          <w:ins w:id="31" w:author="Lei Qin" w:date="2019-05-13T18:33:00Z"/>
        </w:rPr>
      </w:pPr>
      <w:ins w:id="32" w:author="Lei Qin" w:date="2019-05-13T18:31:00Z">
        <w:r>
          <w:t>Filter to only keep turkey vulture data</w:t>
        </w:r>
      </w:ins>
      <w:ins w:id="33" w:author="Lei Qin" w:date="2019-05-13T18:32:00Z">
        <w:r>
          <w:t xml:space="preserve"> (some data source includes migration data of other</w:t>
        </w:r>
      </w:ins>
      <w:ins w:id="34" w:author="Lei Qin" w:date="2019-05-13T18:33:00Z">
        <w:r>
          <w:t xml:space="preserve"> kind of vulture </w:t>
        </w:r>
      </w:ins>
      <w:ins w:id="35" w:author="Lei Qin" w:date="2019-05-13T18:32:00Z">
        <w:r>
          <w:t>as well)</w:t>
        </w:r>
      </w:ins>
    </w:p>
    <w:p w14:paraId="36C508BB" w14:textId="61C7B376" w:rsidR="00844EA1" w:rsidRDefault="00844EA1" w:rsidP="00844EA1">
      <w:pPr>
        <w:pStyle w:val="ListParagraph"/>
        <w:numPr>
          <w:ilvl w:val="0"/>
          <w:numId w:val="4"/>
        </w:numPr>
        <w:rPr>
          <w:ins w:id="36" w:author="Lei Qin" w:date="2019-05-13T18:36:00Z"/>
        </w:rPr>
      </w:pPr>
      <w:ins w:id="37" w:author="Lei Qin" w:date="2019-05-13T18:33:00Z">
        <w:r>
          <w:t xml:space="preserve">Drop entries that </w:t>
        </w:r>
      </w:ins>
      <w:ins w:id="38" w:author="Lei Qin" w:date="2019-05-13T18:34:00Z">
        <w:r>
          <w:t>have duplicate event_id (</w:t>
        </w:r>
      </w:ins>
      <w:ins w:id="39" w:author="Lei Qin" w:date="2019-05-13T18:35:00Z">
        <w:r>
          <w:t>It represents a unique recording</w:t>
        </w:r>
      </w:ins>
      <w:ins w:id="40" w:author="Lei Qin" w:date="2019-05-13T18:36:00Z">
        <w:r>
          <w:t>. S</w:t>
        </w:r>
      </w:ins>
      <w:ins w:id="41" w:author="Lei Qin" w:date="2019-05-13T18:35:00Z">
        <w:r>
          <w:t xml:space="preserve">ince we will set it </w:t>
        </w:r>
      </w:ins>
      <w:ins w:id="42" w:author="Lei Qin" w:date="2019-05-13T18:36:00Z">
        <w:r>
          <w:t>as primary key, we need to remove duplicates)</w:t>
        </w:r>
      </w:ins>
    </w:p>
    <w:p w14:paraId="453C8EF5" w14:textId="382BF2E2" w:rsidR="00844EA1" w:rsidRDefault="00844EA1" w:rsidP="00844EA1">
      <w:pPr>
        <w:pStyle w:val="ListParagraph"/>
        <w:numPr>
          <w:ilvl w:val="0"/>
          <w:numId w:val="4"/>
        </w:numPr>
        <w:rPr>
          <w:ins w:id="43" w:author="Lei Qin" w:date="2019-05-13T18:36:00Z"/>
        </w:rPr>
      </w:pPr>
      <w:ins w:id="44" w:author="Lei Qin" w:date="2019-05-13T18:36:00Z">
        <w:r>
          <w:t xml:space="preserve">Check whether animal_id </w:t>
        </w:r>
      </w:ins>
      <w:ins w:id="45" w:author="Lei Qin" w:date="2019-05-13T18:37:00Z">
        <w:r>
          <w:t>or tag_id is unique for turkey vulture, and use that as primary key for the other table</w:t>
        </w:r>
      </w:ins>
    </w:p>
    <w:p w14:paraId="7580B956" w14:textId="543AF33F" w:rsidR="00B46E07" w:rsidRDefault="00A84BB7" w:rsidP="000E698A">
      <w:pPr>
        <w:pStyle w:val="ListParagraph"/>
        <w:ind w:firstLine="720"/>
        <w:rPr>
          <w:ins w:id="46" w:author="Lei Qin" w:date="2019-05-13T18:40:00Z"/>
        </w:rPr>
      </w:pPr>
      <w:del w:id="47" w:author="Lei Qin" w:date="2019-05-13T18:36:00Z">
        <w:r w:rsidDel="00844EA1">
          <w:delText xml:space="preserve"> </w:delText>
        </w:r>
      </w:del>
      <w:del w:id="48" w:author="Lei Qin" w:date="2019-05-13T18:38:00Z">
        <w:r w:rsidDel="00844EA1">
          <w:delText xml:space="preserve">and dropped irrelevant and repetitive columns.  </w:delText>
        </w:r>
        <w:r w:rsidR="00254174" w:rsidDel="00844EA1">
          <w:delText xml:space="preserve">We next completed a series of validation checks </w:delText>
        </w:r>
      </w:del>
      <w:del w:id="49" w:author="Lei Qin" w:date="2019-05-13T18:20:00Z">
        <w:r w:rsidR="00254174" w:rsidDel="00C22522">
          <w:delText xml:space="preserve">such as entry counts per column, and </w:delText>
        </w:r>
      </w:del>
      <w:del w:id="50" w:author="Lei Qin" w:date="2019-05-13T18:38:00Z">
        <w:r w:rsidR="00254174" w:rsidDel="00844EA1">
          <w:delText xml:space="preserve">dropping incomplete entries.   However, this data was pretty clean already and no changes were necessary.  </w:delText>
        </w:r>
        <w:r w:rsidR="00B46E07" w:rsidDel="000E698A">
          <w:delText xml:space="preserve">We also added a column for </w:delText>
        </w:r>
        <w:r w:rsidR="00B46E07" w:rsidRPr="00B46E07" w:rsidDel="000E698A">
          <w:delText xml:space="preserve">taxonomical </w:delText>
        </w:r>
        <w:r w:rsidR="00B46E07" w:rsidDel="000E698A">
          <w:delText xml:space="preserve">name and filled in all values as </w:delText>
        </w:r>
        <w:r w:rsidR="00B46E07" w:rsidRPr="00B46E07" w:rsidDel="000E698A">
          <w:delText>"Cathartes aura</w:delText>
        </w:r>
        <w:r w:rsidR="00B46E07" w:rsidDel="000E698A">
          <w:delText>,</w:delText>
        </w:r>
        <w:r w:rsidR="00B46E07" w:rsidRPr="00B46E07" w:rsidDel="000E698A">
          <w:delText>"</w:delText>
        </w:r>
        <w:r w:rsidR="00B46E07" w:rsidDel="000E698A">
          <w:delText xml:space="preserve"> since we knew from our second data set that all birds in this study were of this genus and species.  The reasoning was that if we wish to compare this data to migratory patterns of other species, then this column will be useful.</w:delText>
        </w:r>
      </w:del>
      <w:r w:rsidR="00B46E07">
        <w:t xml:space="preserve">  </w:t>
      </w:r>
    </w:p>
    <w:p w14:paraId="74929C70" w14:textId="05FF06DA" w:rsidR="000E698A" w:rsidRDefault="000E698A" w:rsidP="000E698A">
      <w:pPr>
        <w:pStyle w:val="ListParagraph"/>
        <w:numPr>
          <w:ilvl w:val="0"/>
          <w:numId w:val="5"/>
        </w:numPr>
        <w:pPrChange w:id="51" w:author="Lei Qin" w:date="2019-05-13T18:40:00Z">
          <w:pPr>
            <w:pStyle w:val="ListParagraph"/>
            <w:ind w:firstLine="720"/>
          </w:pPr>
        </w:pPrChange>
      </w:pPr>
      <w:ins w:id="52" w:author="Lei Qin" w:date="2019-05-13T18:40:00Z">
        <w:r>
          <w:t xml:space="preserve">Vulture </w:t>
        </w:r>
      </w:ins>
      <w:ins w:id="53" w:author="Lei Qin" w:date="2019-05-13T18:42:00Z">
        <w:r>
          <w:t>information dataset</w:t>
        </w:r>
      </w:ins>
      <w:ins w:id="54" w:author="Lei Qin" w:date="2019-05-13T18:40:00Z">
        <w:r>
          <w:t>:</w:t>
        </w:r>
      </w:ins>
    </w:p>
    <w:p w14:paraId="2008DCD4" w14:textId="0E8821D7" w:rsidR="00A07804" w:rsidRDefault="00254174" w:rsidP="00E33CB1">
      <w:pPr>
        <w:pStyle w:val="ListParagraph"/>
        <w:ind w:firstLine="720"/>
        <w:rPr>
          <w:ins w:id="55" w:author="Lei Qin" w:date="2019-05-13T18:42:00Z"/>
        </w:rPr>
      </w:pPr>
      <w:r>
        <w:t xml:space="preserve">For our next data set, we imported it as a csv into a pandas data frame and followed a similar process, such as dropping unnecessary columns and validation.  We noted that unfortunately not all birds had a mass listed, but we did not make any changes to this column.  Next a connection was set up </w:t>
      </w:r>
      <w:r w:rsidR="005C0C72">
        <w:t>to a sqlite database.  The primary key for our original data set was changed to “event</w:t>
      </w:r>
      <w:ins w:id="56" w:author="Lei Qin" w:date="2019-05-13T18:24:00Z">
        <w:r w:rsidR="00C22522">
          <w:t>_</w:t>
        </w:r>
      </w:ins>
      <w:del w:id="57" w:author="Lei Qin" w:date="2019-05-13T18:24:00Z">
        <w:r w:rsidR="005C0C72" w:rsidDel="00C22522">
          <w:delText>-</w:delText>
        </w:r>
      </w:del>
      <w:r w:rsidR="005C0C72">
        <w:t xml:space="preserve">id” because this value indicates a unique recording for each entry.  </w:t>
      </w:r>
      <w:ins w:id="58" w:author="Lei Qin" w:date="2019-05-13T18:41:00Z">
        <w:r w:rsidR="000E698A">
          <w:t>And the primary key for Vulture</w:t>
        </w:r>
      </w:ins>
      <w:ins w:id="59" w:author="Lei Qin" w:date="2019-05-13T18:42:00Z">
        <w:r w:rsidR="000E698A">
          <w:t xml:space="preserve"> information dataset is animal_id.</w:t>
        </w:r>
      </w:ins>
    </w:p>
    <w:p w14:paraId="1786FEEA" w14:textId="77777777" w:rsidR="000E698A" w:rsidRDefault="000E698A" w:rsidP="00E33CB1">
      <w:pPr>
        <w:pStyle w:val="ListParagraph"/>
        <w:ind w:firstLine="720"/>
        <w:rPr>
          <w:ins w:id="60" w:author="Lei Qin" w:date="2019-05-13T18:41:00Z"/>
        </w:rPr>
      </w:pPr>
    </w:p>
    <w:p w14:paraId="6ECDDABD" w14:textId="62EA7524" w:rsidR="000E698A" w:rsidRDefault="000E698A" w:rsidP="000E698A">
      <w:pPr>
        <w:pStyle w:val="ListParagraph"/>
        <w:numPr>
          <w:ilvl w:val="0"/>
          <w:numId w:val="5"/>
        </w:numPr>
        <w:pPrChange w:id="61" w:author="Lei Qin" w:date="2019-05-13T18:41:00Z">
          <w:pPr>
            <w:pStyle w:val="ListParagraph"/>
            <w:ind w:firstLine="720"/>
          </w:pPr>
        </w:pPrChange>
      </w:pPr>
      <w:ins w:id="62" w:author="Lei Qin" w:date="2019-05-13T18:41:00Z">
        <w:r>
          <w:t xml:space="preserve">City </w:t>
        </w:r>
      </w:ins>
      <w:ins w:id="63" w:author="Lei Qin" w:date="2019-05-13T18:42:00Z">
        <w:r>
          <w:t xml:space="preserve">and temperature dataset using API: </w:t>
        </w:r>
      </w:ins>
    </w:p>
    <w:p w14:paraId="2708C29D" w14:textId="7F41F534" w:rsidR="00E33CB1" w:rsidRDefault="00E33CB1" w:rsidP="000028D3">
      <w:pPr>
        <w:pStyle w:val="ListParagraph"/>
        <w:ind w:firstLine="720"/>
      </w:pPr>
      <w:r>
        <w:t xml:space="preserve">Next, we extracted the latitude and longitude points from our migration data set.  First, using citypy, we obtained a list of all the unique cities which the birds migrated traveled over.  However, because citypy only gave us the city name, we tried google maps api next.  Google was able to give us city and state names which correlated to all of our geographic coordinates.  </w:t>
      </w:r>
      <w:r w:rsidR="000028D3">
        <w:t xml:space="preserve">From here, we pulled temperature data from the openweathermap api for each city in our set.  </w:t>
      </w:r>
    </w:p>
    <w:p w14:paraId="743BF59D" w14:textId="3DAC3F2A" w:rsidR="005A3569" w:rsidRDefault="005A3569" w:rsidP="005A3569">
      <w:pPr>
        <w:pStyle w:val="ListParagraph"/>
      </w:pPr>
    </w:p>
    <w:p w14:paraId="13FFF13F" w14:textId="77777777" w:rsidR="005A3569" w:rsidRDefault="005A3569" w:rsidP="005A3569">
      <w:pPr>
        <w:pStyle w:val="ListParagraph"/>
      </w:pPr>
    </w:p>
    <w:p w14:paraId="30E6FFDF" w14:textId="77777777" w:rsidR="000028D3" w:rsidRDefault="001424BD" w:rsidP="001424BD">
      <w:pPr>
        <w:pStyle w:val="ListParagraph"/>
        <w:numPr>
          <w:ilvl w:val="0"/>
          <w:numId w:val="2"/>
        </w:numPr>
      </w:pPr>
      <w:r w:rsidRPr="007C3A44">
        <w:rPr>
          <w:b/>
        </w:rPr>
        <w:t>Load</w:t>
      </w:r>
      <w:r>
        <w:t xml:space="preserve">: </w:t>
      </w:r>
    </w:p>
    <w:p w14:paraId="2487EDA6" w14:textId="2BB10F0C" w:rsidR="005A3569" w:rsidRDefault="000028D3" w:rsidP="009971FC">
      <w:pPr>
        <w:ind w:left="720" w:firstLine="720"/>
      </w:pPr>
      <w:r>
        <w:t>We committed the above tables to our sqlite database.  We chose SQL for its ease of use and relational quality.  Using sqlite allowed us to easily work on the same database.   Our final tables include “</w:t>
      </w:r>
      <w:r w:rsidRPr="000028D3">
        <w:t>vulture_detail</w:t>
      </w:r>
      <w:r>
        <w:t xml:space="preserve">” which lists details about each bird in </w:t>
      </w:r>
      <w:r>
        <w:lastRenderedPageBreak/>
        <w:t xml:space="preserve">the </w:t>
      </w:r>
      <w:r w:rsidRPr="000028D3">
        <w:t>study, “migration_paths”</w:t>
      </w:r>
      <w:r>
        <w:t xml:space="preserve"> which lists the point</w:t>
      </w:r>
      <w:r w:rsidR="009971FC">
        <w:t>-</w:t>
      </w:r>
      <w:r>
        <w:t>in</w:t>
      </w:r>
      <w:r w:rsidR="009971FC">
        <w:t>-</w:t>
      </w:r>
      <w:r>
        <w:t xml:space="preserve">time </w:t>
      </w:r>
      <w:r w:rsidR="009971FC">
        <w:t xml:space="preserve">location recordings, and our “city_df” which lists temperatures by city in the migration paths of the vultures.  </w:t>
      </w:r>
    </w:p>
    <w:p w14:paraId="076D325C" w14:textId="0331ADCC" w:rsidR="00B54E9D" w:rsidRDefault="00B54E9D" w:rsidP="005A3569"/>
    <w:p w14:paraId="23E50B55" w14:textId="476301C1" w:rsidR="00B54E9D" w:rsidRDefault="00B54E9D" w:rsidP="005A3569">
      <w:r w:rsidRPr="00A07804">
        <w:rPr>
          <w:b/>
        </w:rPr>
        <w:t>Additional</w:t>
      </w:r>
      <w:r w:rsidR="00A07804" w:rsidRPr="00A07804">
        <w:rPr>
          <w:b/>
        </w:rPr>
        <w:t xml:space="preserve"> Movebank</w:t>
      </w:r>
      <w:r w:rsidRPr="00A07804">
        <w:rPr>
          <w:b/>
        </w:rPr>
        <w:t xml:space="preserve"> </w:t>
      </w:r>
      <w:r w:rsidR="00A07804" w:rsidRPr="00A07804">
        <w:rPr>
          <w:b/>
        </w:rPr>
        <w:t>I</w:t>
      </w:r>
      <w:r w:rsidRPr="00A07804">
        <w:rPr>
          <w:b/>
        </w:rPr>
        <w:t>nformation</w:t>
      </w:r>
      <w:r>
        <w:t>:</w:t>
      </w:r>
    </w:p>
    <w:p w14:paraId="0D96641B" w14:textId="1C2563BB" w:rsidR="008D0212" w:rsidRDefault="008D0212" w:rsidP="008D0212">
      <w:pPr>
        <w:pStyle w:val="ListParagraph"/>
        <w:numPr>
          <w:ilvl w:val="0"/>
          <w:numId w:val="3"/>
        </w:numPr>
      </w:pPr>
      <w:r>
        <w:t xml:space="preserve">How to use </w:t>
      </w:r>
      <w:r w:rsidR="00A07804">
        <w:t>M</w:t>
      </w:r>
      <w:r>
        <w:t>ovebank to download data needed</w:t>
      </w:r>
      <w:r w:rsidR="00A07804">
        <w:t xml:space="preserve">: </w:t>
      </w:r>
      <w:hyperlink r:id="rId15" w:history="1">
        <w:r w:rsidR="00A07804" w:rsidRPr="00A07804">
          <w:rPr>
            <w:rStyle w:val="Hyperlink"/>
          </w:rPr>
          <w:t>here</w:t>
        </w:r>
      </w:hyperlink>
    </w:p>
    <w:p w14:paraId="1535E979" w14:textId="665968D5" w:rsidR="00A07804" w:rsidRDefault="00A07804" w:rsidP="008D0212">
      <w:pPr>
        <w:pStyle w:val="ListParagraph"/>
        <w:numPr>
          <w:ilvl w:val="0"/>
          <w:numId w:val="3"/>
        </w:numPr>
      </w:pPr>
      <w:r>
        <w:t xml:space="preserve">Additional detail on the vulture study: </w:t>
      </w:r>
      <w:hyperlink r:id="rId16" w:history="1">
        <w:r w:rsidRPr="00A07804">
          <w:rPr>
            <w:rStyle w:val="Hyperlink"/>
          </w:rPr>
          <w:t>here</w:t>
        </w:r>
      </w:hyperlink>
    </w:p>
    <w:p w14:paraId="53B5E235" w14:textId="6DF2447B" w:rsidR="00A07804" w:rsidRDefault="00A07804" w:rsidP="008D0212">
      <w:pPr>
        <w:pStyle w:val="ListParagraph"/>
        <w:numPr>
          <w:ilvl w:val="0"/>
          <w:numId w:val="3"/>
        </w:numPr>
      </w:pPr>
      <w:r>
        <w:t xml:space="preserve">An interactive map of other animal tracking studies: </w:t>
      </w:r>
      <w:hyperlink r:id="rId17" w:history="1">
        <w:r w:rsidRPr="00A07804">
          <w:rPr>
            <w:rStyle w:val="Hyperlink"/>
          </w:rPr>
          <w:t>here</w:t>
        </w:r>
      </w:hyperlink>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Lei Qin" w:date="2019-05-13T18:14:00Z" w:initials="LQ">
    <w:p w14:paraId="2CE6B7E2" w14:textId="50FE387A" w:rsidR="00CE6EEC" w:rsidRDefault="00CE6EEC">
      <w:pPr>
        <w:pStyle w:val="CommentText"/>
      </w:pPr>
      <w:r>
        <w:rPr>
          <w:rStyle w:val="CommentReference"/>
        </w:rPr>
        <w:annotationRef/>
      </w:r>
      <w:r>
        <w:t>Unable to do cleaning and loading for this set due to large amount of duplicates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6B7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6B7E2" w16cid:durableId="20843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7F1C"/>
    <w:multiLevelType w:val="hybridMultilevel"/>
    <w:tmpl w:val="AA121146"/>
    <w:lvl w:ilvl="0" w:tplc="B63EDD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1630"/>
    <w:multiLevelType w:val="hybridMultilevel"/>
    <w:tmpl w:val="61CC6C96"/>
    <w:lvl w:ilvl="0" w:tplc="4D948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A69FA"/>
    <w:multiLevelType w:val="hybridMultilevel"/>
    <w:tmpl w:val="B4F830B0"/>
    <w:lvl w:ilvl="0" w:tplc="86A61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Qin">
    <w15:presenceInfo w15:providerId="AD" w15:userId="S::lqb975@ads.northwestern.edu::ce3c0625-0c65-4a1b-a4c9-5f50b0d6b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69"/>
    <w:rsid w:val="000028D3"/>
    <w:rsid w:val="00002C96"/>
    <w:rsid w:val="00004A8C"/>
    <w:rsid w:val="00010B02"/>
    <w:rsid w:val="00015BA4"/>
    <w:rsid w:val="000236FF"/>
    <w:rsid w:val="000430AD"/>
    <w:rsid w:val="0004517F"/>
    <w:rsid w:val="00046647"/>
    <w:rsid w:val="000722E9"/>
    <w:rsid w:val="00072342"/>
    <w:rsid w:val="0007742C"/>
    <w:rsid w:val="000818F5"/>
    <w:rsid w:val="00083CEF"/>
    <w:rsid w:val="00085337"/>
    <w:rsid w:val="0008622C"/>
    <w:rsid w:val="000866A2"/>
    <w:rsid w:val="00097CE0"/>
    <w:rsid w:val="000A559F"/>
    <w:rsid w:val="000B1B54"/>
    <w:rsid w:val="000C07EB"/>
    <w:rsid w:val="000C5C55"/>
    <w:rsid w:val="000C6B34"/>
    <w:rsid w:val="000E19A1"/>
    <w:rsid w:val="000E3C47"/>
    <w:rsid w:val="000E5821"/>
    <w:rsid w:val="000E698A"/>
    <w:rsid w:val="00103B7A"/>
    <w:rsid w:val="0011196B"/>
    <w:rsid w:val="0012306D"/>
    <w:rsid w:val="0013291B"/>
    <w:rsid w:val="00133731"/>
    <w:rsid w:val="0013420D"/>
    <w:rsid w:val="00137C9E"/>
    <w:rsid w:val="00141EB0"/>
    <w:rsid w:val="001424BD"/>
    <w:rsid w:val="00162D27"/>
    <w:rsid w:val="001643F3"/>
    <w:rsid w:val="00177999"/>
    <w:rsid w:val="00180581"/>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2FD9"/>
    <w:rsid w:val="0022691A"/>
    <w:rsid w:val="00237A7B"/>
    <w:rsid w:val="00252DEC"/>
    <w:rsid w:val="00254174"/>
    <w:rsid w:val="00267ADA"/>
    <w:rsid w:val="002773B4"/>
    <w:rsid w:val="0027744D"/>
    <w:rsid w:val="002775F0"/>
    <w:rsid w:val="002777AE"/>
    <w:rsid w:val="002845DB"/>
    <w:rsid w:val="00290B04"/>
    <w:rsid w:val="002A17A4"/>
    <w:rsid w:val="002B136F"/>
    <w:rsid w:val="002B25EF"/>
    <w:rsid w:val="002C462C"/>
    <w:rsid w:val="002D2326"/>
    <w:rsid w:val="002D726B"/>
    <w:rsid w:val="002E6EA4"/>
    <w:rsid w:val="002F023F"/>
    <w:rsid w:val="002F25A9"/>
    <w:rsid w:val="00317855"/>
    <w:rsid w:val="00317DBE"/>
    <w:rsid w:val="00321EA2"/>
    <w:rsid w:val="00323838"/>
    <w:rsid w:val="00324FCB"/>
    <w:rsid w:val="003414D6"/>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0C72"/>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3A44"/>
    <w:rsid w:val="007C5E1B"/>
    <w:rsid w:val="007D09D9"/>
    <w:rsid w:val="007D1C36"/>
    <w:rsid w:val="007D599C"/>
    <w:rsid w:val="007F1A5E"/>
    <w:rsid w:val="007F4219"/>
    <w:rsid w:val="00801F88"/>
    <w:rsid w:val="00806221"/>
    <w:rsid w:val="00810656"/>
    <w:rsid w:val="00817D0F"/>
    <w:rsid w:val="008230BF"/>
    <w:rsid w:val="008232F7"/>
    <w:rsid w:val="00841E30"/>
    <w:rsid w:val="00844EA1"/>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00EFB"/>
    <w:rsid w:val="00920012"/>
    <w:rsid w:val="0092158C"/>
    <w:rsid w:val="0092538E"/>
    <w:rsid w:val="0092670A"/>
    <w:rsid w:val="009375AF"/>
    <w:rsid w:val="00941896"/>
    <w:rsid w:val="009500CA"/>
    <w:rsid w:val="009656EB"/>
    <w:rsid w:val="009734EF"/>
    <w:rsid w:val="00986B38"/>
    <w:rsid w:val="00992443"/>
    <w:rsid w:val="009971FC"/>
    <w:rsid w:val="009B4931"/>
    <w:rsid w:val="009B5D93"/>
    <w:rsid w:val="009C31F0"/>
    <w:rsid w:val="009E754B"/>
    <w:rsid w:val="009F314C"/>
    <w:rsid w:val="00A03BFC"/>
    <w:rsid w:val="00A0450E"/>
    <w:rsid w:val="00A04C36"/>
    <w:rsid w:val="00A06800"/>
    <w:rsid w:val="00A07804"/>
    <w:rsid w:val="00A30E6A"/>
    <w:rsid w:val="00A346EF"/>
    <w:rsid w:val="00A35EEF"/>
    <w:rsid w:val="00A374BF"/>
    <w:rsid w:val="00A40C27"/>
    <w:rsid w:val="00A51295"/>
    <w:rsid w:val="00A53EBC"/>
    <w:rsid w:val="00A6266E"/>
    <w:rsid w:val="00A70D80"/>
    <w:rsid w:val="00A728B0"/>
    <w:rsid w:val="00A84BB7"/>
    <w:rsid w:val="00A90A9E"/>
    <w:rsid w:val="00A912C9"/>
    <w:rsid w:val="00A95FB9"/>
    <w:rsid w:val="00A9758D"/>
    <w:rsid w:val="00A97A2D"/>
    <w:rsid w:val="00AA0513"/>
    <w:rsid w:val="00AA07B6"/>
    <w:rsid w:val="00AA6328"/>
    <w:rsid w:val="00AB566C"/>
    <w:rsid w:val="00AC4B48"/>
    <w:rsid w:val="00B0627A"/>
    <w:rsid w:val="00B152DB"/>
    <w:rsid w:val="00B23BD1"/>
    <w:rsid w:val="00B42783"/>
    <w:rsid w:val="00B43A60"/>
    <w:rsid w:val="00B46E07"/>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2522"/>
    <w:rsid w:val="00C241B5"/>
    <w:rsid w:val="00C37D66"/>
    <w:rsid w:val="00C46143"/>
    <w:rsid w:val="00C57595"/>
    <w:rsid w:val="00C66B7A"/>
    <w:rsid w:val="00C7232E"/>
    <w:rsid w:val="00C77118"/>
    <w:rsid w:val="00C92A94"/>
    <w:rsid w:val="00CB6F21"/>
    <w:rsid w:val="00CB7013"/>
    <w:rsid w:val="00CE6EEC"/>
    <w:rsid w:val="00CF790B"/>
    <w:rsid w:val="00D02795"/>
    <w:rsid w:val="00D37C54"/>
    <w:rsid w:val="00D42E99"/>
    <w:rsid w:val="00D53388"/>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2496C"/>
    <w:rsid w:val="00E33CB1"/>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A54C6"/>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styleId="UnresolvedMention">
    <w:name w:val="Unresolved Mention"/>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EEC"/>
    <w:rPr>
      <w:sz w:val="16"/>
      <w:szCs w:val="16"/>
    </w:rPr>
  </w:style>
  <w:style w:type="paragraph" w:styleId="CommentText">
    <w:name w:val="annotation text"/>
    <w:basedOn w:val="Normal"/>
    <w:link w:val="CommentTextChar"/>
    <w:uiPriority w:val="99"/>
    <w:semiHidden/>
    <w:unhideWhenUsed/>
    <w:rsid w:val="00CE6EEC"/>
    <w:rPr>
      <w:sz w:val="20"/>
      <w:szCs w:val="20"/>
    </w:rPr>
  </w:style>
  <w:style w:type="character" w:customStyle="1" w:styleId="CommentTextChar">
    <w:name w:val="Comment Text Char"/>
    <w:basedOn w:val="DefaultParagraphFont"/>
    <w:link w:val="CommentText"/>
    <w:uiPriority w:val="99"/>
    <w:semiHidden/>
    <w:rsid w:val="00CE6EEC"/>
    <w:rPr>
      <w:sz w:val="20"/>
      <w:szCs w:val="20"/>
    </w:rPr>
  </w:style>
  <w:style w:type="paragraph" w:styleId="CommentSubject">
    <w:name w:val="annotation subject"/>
    <w:basedOn w:val="CommentText"/>
    <w:next w:val="CommentText"/>
    <w:link w:val="CommentSubjectChar"/>
    <w:uiPriority w:val="99"/>
    <w:semiHidden/>
    <w:unhideWhenUsed/>
    <w:rsid w:val="00CE6EEC"/>
    <w:rPr>
      <w:b/>
      <w:bCs/>
    </w:rPr>
  </w:style>
  <w:style w:type="character" w:customStyle="1" w:styleId="CommentSubjectChar">
    <w:name w:val="Comment Subject Char"/>
    <w:basedOn w:val="CommentTextChar"/>
    <w:link w:val="CommentSubject"/>
    <w:uiPriority w:val="99"/>
    <w:semiHidden/>
    <w:rsid w:val="00CE6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omments" Target="comments.xml"/><Relationship Id="rId17" Type="http://schemas.openxmlformats.org/officeDocument/2006/relationships/hyperlink" Target="https://www.movebank.org/panel_embedded_movebank_webapp" TargetMode="External"/><Relationship Id="rId2" Type="http://schemas.openxmlformats.org/officeDocument/2006/relationships/styles" Target="styles.xml"/><Relationship Id="rId16" Type="http://schemas.openxmlformats.org/officeDocument/2006/relationships/hyperlink" Target="https://www.makeovermonday.co.uk/week4-20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5" Type="http://schemas.openxmlformats.org/officeDocument/2006/relationships/diagramData" Target="diagrams/data1.xml"/><Relationship Id="rId15" Type="http://schemas.openxmlformats.org/officeDocument/2006/relationships/hyperlink" Target="https://www.hawkmountain.org/science/learn-to-use-tracking-maps/page.aspx?id=4515" TargetMode="External"/><Relationship Id="rId10" Type="http://schemas.openxmlformats.org/officeDocument/2006/relationships/hyperlink" Target="https://data.world/makeovermonday/2018-w-4-turkey-vulture-migration-in-north-and-south-america"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92D59-5976-6043-897A-9A37AED9A2F8}"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50C05584-6AB9-6A4C-B03B-7D1B1FDC4128}">
      <dgm:prSet phldrT="[Text]"/>
      <dgm:spPr/>
      <dgm:t>
        <a:bodyPr/>
        <a:lstStyle/>
        <a:p>
          <a:r>
            <a:rPr lang="en-US"/>
            <a:t>Extract</a:t>
          </a:r>
        </a:p>
      </dgm:t>
    </dgm:pt>
    <dgm:pt modelId="{E34219E0-81FC-134F-AE29-8FF7B4083AD7}" type="parTrans" cxnId="{43F42FA8-D5C5-614B-BABE-16834D2646B1}">
      <dgm:prSet/>
      <dgm:spPr/>
      <dgm:t>
        <a:bodyPr/>
        <a:lstStyle/>
        <a:p>
          <a:endParaRPr lang="en-US"/>
        </a:p>
      </dgm:t>
    </dgm:pt>
    <dgm:pt modelId="{43901D31-03CE-AF48-A1FA-FB3016A5B61D}" type="sibTrans" cxnId="{43F42FA8-D5C5-614B-BABE-16834D2646B1}">
      <dgm:prSet/>
      <dgm:spPr/>
      <dgm:t>
        <a:bodyPr/>
        <a:lstStyle/>
        <a:p>
          <a:endParaRPr lang="en-US"/>
        </a:p>
      </dgm:t>
    </dgm:pt>
    <dgm:pt modelId="{E1DF2250-844D-6344-A804-4D9CFEC8ED2B}">
      <dgm:prSet phldrT="[Text]" custT="1"/>
      <dgm:spPr/>
      <dgm:t>
        <a:bodyPr/>
        <a:lstStyle/>
        <a:p>
          <a:r>
            <a:rPr lang="en-US" sz="1400"/>
            <a:t>data.world </a:t>
          </a:r>
          <a:r>
            <a:rPr lang="en-US" sz="1200"/>
            <a:t>(migration path)</a:t>
          </a:r>
        </a:p>
      </dgm:t>
    </dgm:pt>
    <dgm:pt modelId="{08B1766F-5A62-234E-997C-EDC70354CA77}" type="parTrans" cxnId="{89CCEA7F-18AF-1E4C-BB6D-50D85B85DF2F}">
      <dgm:prSet/>
      <dgm:spPr/>
      <dgm:t>
        <a:bodyPr/>
        <a:lstStyle/>
        <a:p>
          <a:endParaRPr lang="en-US"/>
        </a:p>
      </dgm:t>
    </dgm:pt>
    <dgm:pt modelId="{C343790B-7F2A-5546-989A-0B90E8303EEB}" type="sibTrans" cxnId="{89CCEA7F-18AF-1E4C-BB6D-50D85B85DF2F}">
      <dgm:prSet/>
      <dgm:spPr/>
      <dgm:t>
        <a:bodyPr/>
        <a:lstStyle/>
        <a:p>
          <a:endParaRPr lang="en-US"/>
        </a:p>
      </dgm:t>
    </dgm:pt>
    <dgm:pt modelId="{5EA06A0A-8ED3-4A40-9B2D-68E4054A0B1C}">
      <dgm:prSet phldrT="[Text]"/>
      <dgm:spPr/>
      <dgm:t>
        <a:bodyPr/>
        <a:lstStyle/>
        <a:p>
          <a:r>
            <a:rPr lang="en-US"/>
            <a:t>Transform</a:t>
          </a:r>
        </a:p>
      </dgm:t>
    </dgm:pt>
    <dgm:pt modelId="{E0ED5DD7-5457-E747-B0F9-AD3A066C03C3}" type="parTrans" cxnId="{E5333048-511A-FB4B-A283-D90D3D64D830}">
      <dgm:prSet/>
      <dgm:spPr/>
      <dgm:t>
        <a:bodyPr/>
        <a:lstStyle/>
        <a:p>
          <a:endParaRPr lang="en-US"/>
        </a:p>
      </dgm:t>
    </dgm:pt>
    <dgm:pt modelId="{702A5887-C4C9-F941-8F34-0C2C0E3BF740}" type="sibTrans" cxnId="{E5333048-511A-FB4B-A283-D90D3D64D830}">
      <dgm:prSet/>
      <dgm:spPr/>
      <dgm:t>
        <a:bodyPr/>
        <a:lstStyle/>
        <a:p>
          <a:endParaRPr lang="en-US"/>
        </a:p>
      </dgm:t>
    </dgm:pt>
    <dgm:pt modelId="{8143A72D-BBB8-0241-A672-06F5414BAA40}">
      <dgm:prSet phldrT="[Text]"/>
      <dgm:spPr/>
      <dgm:t>
        <a:bodyPr/>
        <a:lstStyle/>
        <a:p>
          <a:r>
            <a:rPr lang="en-US"/>
            <a:t>dop and rename columns</a:t>
          </a:r>
        </a:p>
      </dgm:t>
    </dgm:pt>
    <dgm:pt modelId="{9B0D3D82-093E-1A42-BA4A-503FAD0B3099}" type="parTrans" cxnId="{483E8348-2CAB-764E-A336-27EF1C3D332F}">
      <dgm:prSet/>
      <dgm:spPr/>
      <dgm:t>
        <a:bodyPr/>
        <a:lstStyle/>
        <a:p>
          <a:endParaRPr lang="en-US"/>
        </a:p>
      </dgm:t>
    </dgm:pt>
    <dgm:pt modelId="{24CE3727-B795-144C-A3B4-7CD1BBFB9BB2}" type="sibTrans" cxnId="{483E8348-2CAB-764E-A336-27EF1C3D332F}">
      <dgm:prSet/>
      <dgm:spPr/>
      <dgm:t>
        <a:bodyPr/>
        <a:lstStyle/>
        <a:p>
          <a:endParaRPr lang="en-US"/>
        </a:p>
      </dgm:t>
    </dgm:pt>
    <dgm:pt modelId="{D4AA4247-38CB-2B4D-9AD6-918165B68611}">
      <dgm:prSet phldrT="[Text]"/>
      <dgm:spPr/>
      <dgm:t>
        <a:bodyPr/>
        <a:lstStyle/>
        <a:p>
          <a:r>
            <a:rPr lang="en-US"/>
            <a:t>Load</a:t>
          </a:r>
        </a:p>
      </dgm:t>
    </dgm:pt>
    <dgm:pt modelId="{664D9C7B-F8F4-EA48-81EF-3AA0E0387CA7}" type="parTrans" cxnId="{12497C7B-E6E7-4749-A4DD-7FFA41F807EA}">
      <dgm:prSet/>
      <dgm:spPr/>
      <dgm:t>
        <a:bodyPr/>
        <a:lstStyle/>
        <a:p>
          <a:endParaRPr lang="en-US"/>
        </a:p>
      </dgm:t>
    </dgm:pt>
    <dgm:pt modelId="{F25CFCCB-0FA0-1D4E-BDC7-5CAE14D61FE7}" type="sibTrans" cxnId="{12497C7B-E6E7-4749-A4DD-7FFA41F807EA}">
      <dgm:prSet/>
      <dgm:spPr/>
      <dgm:t>
        <a:bodyPr/>
        <a:lstStyle/>
        <a:p>
          <a:endParaRPr lang="en-US"/>
        </a:p>
      </dgm:t>
    </dgm:pt>
    <dgm:pt modelId="{00AB8CF3-3A4E-D143-B4D8-90664B6CFC0A}">
      <dgm:prSet phldrT="[Text]"/>
      <dgm:spPr/>
      <dgm:t>
        <a:bodyPr/>
        <a:lstStyle/>
        <a:p>
          <a:r>
            <a:rPr lang="en-US"/>
            <a:t>sqlite db</a:t>
          </a:r>
        </a:p>
      </dgm:t>
    </dgm:pt>
    <dgm:pt modelId="{FCF498B0-50EE-6247-A391-25107C8BA388}" type="parTrans" cxnId="{98E9C2BB-A40A-E240-92DB-A5948E0889FC}">
      <dgm:prSet/>
      <dgm:spPr/>
      <dgm:t>
        <a:bodyPr/>
        <a:lstStyle/>
        <a:p>
          <a:endParaRPr lang="en-US"/>
        </a:p>
      </dgm:t>
    </dgm:pt>
    <dgm:pt modelId="{26E51E64-CDEF-B344-93FF-F9C4DB292C98}" type="sibTrans" cxnId="{98E9C2BB-A40A-E240-92DB-A5948E0889FC}">
      <dgm:prSet/>
      <dgm:spPr/>
      <dgm:t>
        <a:bodyPr/>
        <a:lstStyle/>
        <a:p>
          <a:endParaRPr lang="en-US"/>
        </a:p>
      </dgm:t>
    </dgm:pt>
    <dgm:pt modelId="{36A4FD9B-2E4E-784D-8DB2-C97348178F18}">
      <dgm:prSet phldrT="[Text]" custT="1"/>
      <dgm:spPr/>
      <dgm:t>
        <a:bodyPr/>
        <a:lstStyle/>
        <a:p>
          <a:r>
            <a:rPr lang="en-US" sz="1400"/>
            <a:t>movebank </a:t>
          </a:r>
          <a:r>
            <a:rPr lang="en-US" sz="1200"/>
            <a:t>(vulture info)</a:t>
          </a:r>
        </a:p>
      </dgm:t>
    </dgm:pt>
    <dgm:pt modelId="{94573D88-010B-374C-8F1D-06A7CF055A72}" type="parTrans" cxnId="{2A34203C-13DC-5141-88E2-19BB209B6D04}">
      <dgm:prSet/>
      <dgm:spPr/>
    </dgm:pt>
    <dgm:pt modelId="{7EDCDBA6-1206-7049-97B4-662BDAB7643C}" type="sibTrans" cxnId="{2A34203C-13DC-5141-88E2-19BB209B6D04}">
      <dgm:prSet/>
      <dgm:spPr/>
    </dgm:pt>
    <dgm:pt modelId="{EC2C21FC-E904-A04F-811D-87371A83C327}">
      <dgm:prSet phldrT="[Text]"/>
      <dgm:spPr/>
      <dgm:t>
        <a:bodyPr/>
        <a:lstStyle/>
        <a:p>
          <a:r>
            <a:rPr lang="en-US"/>
            <a:t>drop na</a:t>
          </a:r>
        </a:p>
      </dgm:t>
    </dgm:pt>
    <dgm:pt modelId="{D8742472-A8C9-1047-812C-4DC5CCFF2D93}" type="parTrans" cxnId="{A8370A58-43B8-1F45-8282-4389DEA5AAB5}">
      <dgm:prSet/>
      <dgm:spPr/>
    </dgm:pt>
    <dgm:pt modelId="{0960E4F1-7F78-8243-AE3B-FA64413061C7}" type="sibTrans" cxnId="{A8370A58-43B8-1F45-8282-4389DEA5AAB5}">
      <dgm:prSet/>
      <dgm:spPr/>
    </dgm:pt>
    <dgm:pt modelId="{81D940E4-BE52-EE47-AF03-4E3015018051}">
      <dgm:prSet phldrT="[Text]"/>
      <dgm:spPr/>
      <dgm:t>
        <a:bodyPr/>
        <a:lstStyle/>
        <a:p>
          <a:r>
            <a:rPr lang="en-US"/>
            <a:t>drop dupliates</a:t>
          </a:r>
        </a:p>
      </dgm:t>
    </dgm:pt>
    <dgm:pt modelId="{6FF2DD57-3A6D-4C44-8ABB-7448985D3396}" type="parTrans" cxnId="{0E391200-7495-E341-B8A2-4E7BDBFCEB8B}">
      <dgm:prSet/>
      <dgm:spPr/>
    </dgm:pt>
    <dgm:pt modelId="{F24654E4-77D3-5540-9F3C-F64C271914BA}" type="sibTrans" cxnId="{0E391200-7495-E341-B8A2-4E7BDBFCEB8B}">
      <dgm:prSet/>
      <dgm:spPr/>
    </dgm:pt>
    <dgm:pt modelId="{3C732ACA-D2BC-FE4F-BA48-E45AC02E6B14}">
      <dgm:prSet phldrT="[Text]"/>
      <dgm:spPr/>
      <dgm:t>
        <a:bodyPr/>
        <a:lstStyle/>
        <a:p>
          <a:r>
            <a:rPr lang="en-US"/>
            <a:t>filter</a:t>
          </a:r>
        </a:p>
      </dgm:t>
    </dgm:pt>
    <dgm:pt modelId="{A9152416-0C23-1A42-A3A5-AD1E7DC34184}" type="parTrans" cxnId="{36493B88-5D9E-974E-9145-C933627645A8}">
      <dgm:prSet/>
      <dgm:spPr/>
    </dgm:pt>
    <dgm:pt modelId="{3EAA93F4-E245-4F4E-94EE-4749599BEFE5}" type="sibTrans" cxnId="{36493B88-5D9E-974E-9145-C933627645A8}">
      <dgm:prSet/>
      <dgm:spPr/>
    </dgm:pt>
    <dgm:pt modelId="{75614EA8-5409-0E4F-ADBB-15AA6704D6E8}">
      <dgm:prSet phldrT="[Text]"/>
      <dgm:spPr/>
      <dgm:t>
        <a:bodyPr/>
        <a:lstStyle/>
        <a:p>
          <a:r>
            <a:rPr lang="en-US"/>
            <a:t>two tables</a:t>
          </a:r>
        </a:p>
      </dgm:t>
    </dgm:pt>
    <dgm:pt modelId="{E5C033A0-73D0-7A4E-8E1B-80340C794A16}" type="parTrans" cxnId="{DD6A66CC-8946-6442-9545-89B78CAC681A}">
      <dgm:prSet/>
      <dgm:spPr/>
    </dgm:pt>
    <dgm:pt modelId="{116698DE-8021-6843-9E23-F56BF765F24F}" type="sibTrans" cxnId="{DD6A66CC-8946-6442-9545-89B78CAC681A}">
      <dgm:prSet/>
      <dgm:spPr/>
    </dgm:pt>
    <dgm:pt modelId="{071DEE85-33D8-9144-9387-3E7DB26CE0A4}" type="pres">
      <dgm:prSet presAssocID="{47192D59-5976-6043-897A-9A37AED9A2F8}" presName="linearFlow" presStyleCnt="0">
        <dgm:presLayoutVars>
          <dgm:dir/>
          <dgm:animLvl val="lvl"/>
          <dgm:resizeHandles val="exact"/>
        </dgm:presLayoutVars>
      </dgm:prSet>
      <dgm:spPr/>
    </dgm:pt>
    <dgm:pt modelId="{43421E92-AB45-7A4E-A9EF-39842D385FF2}" type="pres">
      <dgm:prSet presAssocID="{50C05584-6AB9-6A4C-B03B-7D1B1FDC4128}" presName="composite" presStyleCnt="0"/>
      <dgm:spPr/>
    </dgm:pt>
    <dgm:pt modelId="{BDE7F39C-7CDB-2246-ADC0-6818AF504265}" type="pres">
      <dgm:prSet presAssocID="{50C05584-6AB9-6A4C-B03B-7D1B1FDC4128}" presName="parTx" presStyleLbl="node1" presStyleIdx="0" presStyleCnt="3">
        <dgm:presLayoutVars>
          <dgm:chMax val="0"/>
          <dgm:chPref val="0"/>
          <dgm:bulletEnabled val="1"/>
        </dgm:presLayoutVars>
      </dgm:prSet>
      <dgm:spPr/>
    </dgm:pt>
    <dgm:pt modelId="{24DF1524-134A-2D49-A8BD-66E078970A9D}" type="pres">
      <dgm:prSet presAssocID="{50C05584-6AB9-6A4C-B03B-7D1B1FDC4128}" presName="parSh" presStyleLbl="node1" presStyleIdx="0" presStyleCnt="3"/>
      <dgm:spPr/>
    </dgm:pt>
    <dgm:pt modelId="{F4D17A82-6416-0743-AFB0-C3A8FD360499}" type="pres">
      <dgm:prSet presAssocID="{50C05584-6AB9-6A4C-B03B-7D1B1FDC4128}" presName="desTx" presStyleLbl="fgAcc1" presStyleIdx="0" presStyleCnt="3">
        <dgm:presLayoutVars>
          <dgm:bulletEnabled val="1"/>
        </dgm:presLayoutVars>
      </dgm:prSet>
      <dgm:spPr/>
    </dgm:pt>
    <dgm:pt modelId="{D79A3B8D-824C-374B-873D-7836E159F16E}" type="pres">
      <dgm:prSet presAssocID="{43901D31-03CE-AF48-A1FA-FB3016A5B61D}" presName="sibTrans" presStyleLbl="sibTrans2D1" presStyleIdx="0" presStyleCnt="2"/>
      <dgm:spPr/>
    </dgm:pt>
    <dgm:pt modelId="{8BA1C77A-0B9B-6F4C-9647-5181A69408D0}" type="pres">
      <dgm:prSet presAssocID="{43901D31-03CE-AF48-A1FA-FB3016A5B61D}" presName="connTx" presStyleLbl="sibTrans2D1" presStyleIdx="0" presStyleCnt="2"/>
      <dgm:spPr/>
    </dgm:pt>
    <dgm:pt modelId="{D3A516FF-C2AF-DA47-9FCD-45055C0003FA}" type="pres">
      <dgm:prSet presAssocID="{5EA06A0A-8ED3-4A40-9B2D-68E4054A0B1C}" presName="composite" presStyleCnt="0"/>
      <dgm:spPr/>
    </dgm:pt>
    <dgm:pt modelId="{516292B7-81B9-074D-876C-AA4BC7A6B602}" type="pres">
      <dgm:prSet presAssocID="{5EA06A0A-8ED3-4A40-9B2D-68E4054A0B1C}" presName="parTx" presStyleLbl="node1" presStyleIdx="0" presStyleCnt="3">
        <dgm:presLayoutVars>
          <dgm:chMax val="0"/>
          <dgm:chPref val="0"/>
          <dgm:bulletEnabled val="1"/>
        </dgm:presLayoutVars>
      </dgm:prSet>
      <dgm:spPr/>
    </dgm:pt>
    <dgm:pt modelId="{222056B2-1EAE-0E46-8069-2BC1560A9656}" type="pres">
      <dgm:prSet presAssocID="{5EA06A0A-8ED3-4A40-9B2D-68E4054A0B1C}" presName="parSh" presStyleLbl="node1" presStyleIdx="1" presStyleCnt="3" custScaleX="111242"/>
      <dgm:spPr/>
    </dgm:pt>
    <dgm:pt modelId="{8DC09D60-E4FF-F647-B557-0717A7FE5CD3}" type="pres">
      <dgm:prSet presAssocID="{5EA06A0A-8ED3-4A40-9B2D-68E4054A0B1C}" presName="desTx" presStyleLbl="fgAcc1" presStyleIdx="1" presStyleCnt="3">
        <dgm:presLayoutVars>
          <dgm:bulletEnabled val="1"/>
        </dgm:presLayoutVars>
      </dgm:prSet>
      <dgm:spPr/>
    </dgm:pt>
    <dgm:pt modelId="{A9BB6012-A718-BB41-B5DC-71A9950C644D}" type="pres">
      <dgm:prSet presAssocID="{702A5887-C4C9-F941-8F34-0C2C0E3BF740}" presName="sibTrans" presStyleLbl="sibTrans2D1" presStyleIdx="1" presStyleCnt="2"/>
      <dgm:spPr/>
    </dgm:pt>
    <dgm:pt modelId="{122E1223-0A1E-9649-A5A5-34E85988E604}" type="pres">
      <dgm:prSet presAssocID="{702A5887-C4C9-F941-8F34-0C2C0E3BF740}" presName="connTx" presStyleLbl="sibTrans2D1" presStyleIdx="1" presStyleCnt="2"/>
      <dgm:spPr/>
    </dgm:pt>
    <dgm:pt modelId="{123E5409-1F88-BF4B-BF2D-37CC30E73927}" type="pres">
      <dgm:prSet presAssocID="{D4AA4247-38CB-2B4D-9AD6-918165B68611}" presName="composite" presStyleCnt="0"/>
      <dgm:spPr/>
    </dgm:pt>
    <dgm:pt modelId="{8615764C-6519-B34C-84F3-176B6479A895}" type="pres">
      <dgm:prSet presAssocID="{D4AA4247-38CB-2B4D-9AD6-918165B68611}" presName="parTx" presStyleLbl="node1" presStyleIdx="1" presStyleCnt="3">
        <dgm:presLayoutVars>
          <dgm:chMax val="0"/>
          <dgm:chPref val="0"/>
          <dgm:bulletEnabled val="1"/>
        </dgm:presLayoutVars>
      </dgm:prSet>
      <dgm:spPr/>
    </dgm:pt>
    <dgm:pt modelId="{8A088884-8D2B-6147-B74D-B3208E247BD3}" type="pres">
      <dgm:prSet presAssocID="{D4AA4247-38CB-2B4D-9AD6-918165B68611}" presName="parSh" presStyleLbl="node1" presStyleIdx="2" presStyleCnt="3"/>
      <dgm:spPr/>
    </dgm:pt>
    <dgm:pt modelId="{0906D9B9-823B-B24D-9553-009D21AB75FF}" type="pres">
      <dgm:prSet presAssocID="{D4AA4247-38CB-2B4D-9AD6-918165B68611}" presName="desTx" presStyleLbl="fgAcc1" presStyleIdx="2" presStyleCnt="3">
        <dgm:presLayoutVars>
          <dgm:bulletEnabled val="1"/>
        </dgm:presLayoutVars>
      </dgm:prSet>
      <dgm:spPr/>
    </dgm:pt>
  </dgm:ptLst>
  <dgm:cxnLst>
    <dgm:cxn modelId="{0E391200-7495-E341-B8A2-4E7BDBFCEB8B}" srcId="{5EA06A0A-8ED3-4A40-9B2D-68E4054A0B1C}" destId="{81D940E4-BE52-EE47-AF03-4E3015018051}" srcOrd="3" destOrd="0" parTransId="{6FF2DD57-3A6D-4C44-8ABB-7448985D3396}" sibTransId="{F24654E4-77D3-5540-9F3C-F64C271914BA}"/>
    <dgm:cxn modelId="{30363903-3262-6440-A415-0452E725FC38}" type="presOf" srcId="{00AB8CF3-3A4E-D143-B4D8-90664B6CFC0A}" destId="{0906D9B9-823B-B24D-9553-009D21AB75FF}" srcOrd="0" destOrd="0" presId="urn:microsoft.com/office/officeart/2005/8/layout/process3"/>
    <dgm:cxn modelId="{39DBD008-25C6-CA4C-94A5-D7DDDCF0DCA3}" type="presOf" srcId="{EC2C21FC-E904-A04F-811D-87371A83C327}" destId="{8DC09D60-E4FF-F647-B557-0717A7FE5CD3}" srcOrd="0" destOrd="1" presId="urn:microsoft.com/office/officeart/2005/8/layout/process3"/>
    <dgm:cxn modelId="{6AC1C630-CBB1-E94F-B2B0-BA7564F68F09}" type="presOf" srcId="{75614EA8-5409-0E4F-ADBB-15AA6704D6E8}" destId="{0906D9B9-823B-B24D-9553-009D21AB75FF}" srcOrd="0" destOrd="1" presId="urn:microsoft.com/office/officeart/2005/8/layout/process3"/>
    <dgm:cxn modelId="{A46CF53A-2ABE-AA44-A638-CF35D13078D9}" type="presOf" srcId="{50C05584-6AB9-6A4C-B03B-7D1B1FDC4128}" destId="{BDE7F39C-7CDB-2246-ADC0-6818AF504265}" srcOrd="0" destOrd="0" presId="urn:microsoft.com/office/officeart/2005/8/layout/process3"/>
    <dgm:cxn modelId="{2A34203C-13DC-5141-88E2-19BB209B6D04}" srcId="{50C05584-6AB9-6A4C-B03B-7D1B1FDC4128}" destId="{36A4FD9B-2E4E-784D-8DB2-C97348178F18}" srcOrd="1" destOrd="0" parTransId="{94573D88-010B-374C-8F1D-06A7CF055A72}" sibTransId="{7EDCDBA6-1206-7049-97B4-662BDAB7643C}"/>
    <dgm:cxn modelId="{125CA83F-3B50-AB49-86F1-492D51773BFA}" type="presOf" srcId="{43901D31-03CE-AF48-A1FA-FB3016A5B61D}" destId="{8BA1C77A-0B9B-6F4C-9647-5181A69408D0}" srcOrd="1" destOrd="0" presId="urn:microsoft.com/office/officeart/2005/8/layout/process3"/>
    <dgm:cxn modelId="{E5333048-511A-FB4B-A283-D90D3D64D830}" srcId="{47192D59-5976-6043-897A-9A37AED9A2F8}" destId="{5EA06A0A-8ED3-4A40-9B2D-68E4054A0B1C}" srcOrd="1" destOrd="0" parTransId="{E0ED5DD7-5457-E747-B0F9-AD3A066C03C3}" sibTransId="{702A5887-C4C9-F941-8F34-0C2C0E3BF740}"/>
    <dgm:cxn modelId="{483E8348-2CAB-764E-A336-27EF1C3D332F}" srcId="{5EA06A0A-8ED3-4A40-9B2D-68E4054A0B1C}" destId="{8143A72D-BBB8-0241-A672-06F5414BAA40}" srcOrd="0" destOrd="0" parTransId="{9B0D3D82-093E-1A42-BA4A-503FAD0B3099}" sibTransId="{24CE3727-B795-144C-A3B4-7CD1BBFB9BB2}"/>
    <dgm:cxn modelId="{A8370A58-43B8-1F45-8282-4389DEA5AAB5}" srcId="{5EA06A0A-8ED3-4A40-9B2D-68E4054A0B1C}" destId="{EC2C21FC-E904-A04F-811D-87371A83C327}" srcOrd="1" destOrd="0" parTransId="{D8742472-A8C9-1047-812C-4DC5CCFF2D93}" sibTransId="{0960E4F1-7F78-8243-AE3B-FA64413061C7}"/>
    <dgm:cxn modelId="{38E8B863-F31D-0D4F-ADC1-7C9C6CA59376}" type="presOf" srcId="{43901D31-03CE-AF48-A1FA-FB3016A5B61D}" destId="{D79A3B8D-824C-374B-873D-7836E159F16E}" srcOrd="0" destOrd="0" presId="urn:microsoft.com/office/officeart/2005/8/layout/process3"/>
    <dgm:cxn modelId="{6CDD6F69-90FD-3E4D-8B42-729F04A8A404}" type="presOf" srcId="{8143A72D-BBB8-0241-A672-06F5414BAA40}" destId="{8DC09D60-E4FF-F647-B557-0717A7FE5CD3}" srcOrd="0" destOrd="0" presId="urn:microsoft.com/office/officeart/2005/8/layout/process3"/>
    <dgm:cxn modelId="{12497C7B-E6E7-4749-A4DD-7FFA41F807EA}" srcId="{47192D59-5976-6043-897A-9A37AED9A2F8}" destId="{D4AA4247-38CB-2B4D-9AD6-918165B68611}" srcOrd="2" destOrd="0" parTransId="{664D9C7B-F8F4-EA48-81EF-3AA0E0387CA7}" sibTransId="{F25CFCCB-0FA0-1D4E-BDC7-5CAE14D61FE7}"/>
    <dgm:cxn modelId="{89CCEA7F-18AF-1E4C-BB6D-50D85B85DF2F}" srcId="{50C05584-6AB9-6A4C-B03B-7D1B1FDC4128}" destId="{E1DF2250-844D-6344-A804-4D9CFEC8ED2B}" srcOrd="0" destOrd="0" parTransId="{08B1766F-5A62-234E-997C-EDC70354CA77}" sibTransId="{C343790B-7F2A-5546-989A-0B90E8303EEB}"/>
    <dgm:cxn modelId="{30025583-125B-2F49-A27D-82190D38E0BC}" type="presOf" srcId="{5EA06A0A-8ED3-4A40-9B2D-68E4054A0B1C}" destId="{516292B7-81B9-074D-876C-AA4BC7A6B602}" srcOrd="0" destOrd="0" presId="urn:microsoft.com/office/officeart/2005/8/layout/process3"/>
    <dgm:cxn modelId="{4DCB0087-B39F-9F47-8D23-6E8207AF90AA}" type="presOf" srcId="{3C732ACA-D2BC-FE4F-BA48-E45AC02E6B14}" destId="{8DC09D60-E4FF-F647-B557-0717A7FE5CD3}" srcOrd="0" destOrd="2" presId="urn:microsoft.com/office/officeart/2005/8/layout/process3"/>
    <dgm:cxn modelId="{36493B88-5D9E-974E-9145-C933627645A8}" srcId="{5EA06A0A-8ED3-4A40-9B2D-68E4054A0B1C}" destId="{3C732ACA-D2BC-FE4F-BA48-E45AC02E6B14}" srcOrd="2" destOrd="0" parTransId="{A9152416-0C23-1A42-A3A5-AD1E7DC34184}" sibTransId="{3EAA93F4-E245-4F4E-94EE-4749599BEFE5}"/>
    <dgm:cxn modelId="{E12F308E-9560-D84C-B2EA-D7A3D088D3DC}" type="presOf" srcId="{36A4FD9B-2E4E-784D-8DB2-C97348178F18}" destId="{F4D17A82-6416-0743-AFB0-C3A8FD360499}" srcOrd="0" destOrd="1" presId="urn:microsoft.com/office/officeart/2005/8/layout/process3"/>
    <dgm:cxn modelId="{003E07A3-7326-1543-BC3F-F97A3011E310}" type="presOf" srcId="{D4AA4247-38CB-2B4D-9AD6-918165B68611}" destId="{8615764C-6519-B34C-84F3-176B6479A895}" srcOrd="0" destOrd="0" presId="urn:microsoft.com/office/officeart/2005/8/layout/process3"/>
    <dgm:cxn modelId="{43F42FA8-D5C5-614B-BABE-16834D2646B1}" srcId="{47192D59-5976-6043-897A-9A37AED9A2F8}" destId="{50C05584-6AB9-6A4C-B03B-7D1B1FDC4128}" srcOrd="0" destOrd="0" parTransId="{E34219E0-81FC-134F-AE29-8FF7B4083AD7}" sibTransId="{43901D31-03CE-AF48-A1FA-FB3016A5B61D}"/>
    <dgm:cxn modelId="{0A2A26AF-6C38-C04C-8B45-77C59A3A2C51}" type="presOf" srcId="{E1DF2250-844D-6344-A804-4D9CFEC8ED2B}" destId="{F4D17A82-6416-0743-AFB0-C3A8FD360499}" srcOrd="0" destOrd="0" presId="urn:microsoft.com/office/officeart/2005/8/layout/process3"/>
    <dgm:cxn modelId="{B2C2B4B6-6B36-554D-A5FE-C1DAB1A291BC}" type="presOf" srcId="{702A5887-C4C9-F941-8F34-0C2C0E3BF740}" destId="{A9BB6012-A718-BB41-B5DC-71A9950C644D}" srcOrd="0" destOrd="0" presId="urn:microsoft.com/office/officeart/2005/8/layout/process3"/>
    <dgm:cxn modelId="{98E9C2BB-A40A-E240-92DB-A5948E0889FC}" srcId="{D4AA4247-38CB-2B4D-9AD6-918165B68611}" destId="{00AB8CF3-3A4E-D143-B4D8-90664B6CFC0A}" srcOrd="0" destOrd="0" parTransId="{FCF498B0-50EE-6247-A391-25107C8BA388}" sibTransId="{26E51E64-CDEF-B344-93FF-F9C4DB292C98}"/>
    <dgm:cxn modelId="{DD6A66CC-8946-6442-9545-89B78CAC681A}" srcId="{D4AA4247-38CB-2B4D-9AD6-918165B68611}" destId="{75614EA8-5409-0E4F-ADBB-15AA6704D6E8}" srcOrd="1" destOrd="0" parTransId="{E5C033A0-73D0-7A4E-8E1B-80340C794A16}" sibTransId="{116698DE-8021-6843-9E23-F56BF765F24F}"/>
    <dgm:cxn modelId="{AC48DCCE-6253-1A48-AABE-FE58031E9049}" type="presOf" srcId="{81D940E4-BE52-EE47-AF03-4E3015018051}" destId="{8DC09D60-E4FF-F647-B557-0717A7FE5CD3}" srcOrd="0" destOrd="3" presId="urn:microsoft.com/office/officeart/2005/8/layout/process3"/>
    <dgm:cxn modelId="{8CF21AD2-9F07-7B4A-8C8C-EC2B5979E5F7}" type="presOf" srcId="{50C05584-6AB9-6A4C-B03B-7D1B1FDC4128}" destId="{24DF1524-134A-2D49-A8BD-66E078970A9D}" srcOrd="1" destOrd="0" presId="urn:microsoft.com/office/officeart/2005/8/layout/process3"/>
    <dgm:cxn modelId="{25E0D1D2-AB42-0847-BD0A-D3B18B9707D5}" type="presOf" srcId="{D4AA4247-38CB-2B4D-9AD6-918165B68611}" destId="{8A088884-8D2B-6147-B74D-B3208E247BD3}" srcOrd="1" destOrd="0" presId="urn:microsoft.com/office/officeart/2005/8/layout/process3"/>
    <dgm:cxn modelId="{BA5732DA-9767-D44F-BDD3-67C386C24CE0}" type="presOf" srcId="{702A5887-C4C9-F941-8F34-0C2C0E3BF740}" destId="{122E1223-0A1E-9649-A5A5-34E85988E604}" srcOrd="1" destOrd="0" presId="urn:microsoft.com/office/officeart/2005/8/layout/process3"/>
    <dgm:cxn modelId="{733F4FEF-116D-DF49-8E34-921567618496}" type="presOf" srcId="{5EA06A0A-8ED3-4A40-9B2D-68E4054A0B1C}" destId="{222056B2-1EAE-0E46-8069-2BC1560A9656}" srcOrd="1" destOrd="0" presId="urn:microsoft.com/office/officeart/2005/8/layout/process3"/>
    <dgm:cxn modelId="{29E12EF8-5787-354C-A68D-249EA3BDDAF6}" type="presOf" srcId="{47192D59-5976-6043-897A-9A37AED9A2F8}" destId="{071DEE85-33D8-9144-9387-3E7DB26CE0A4}" srcOrd="0" destOrd="0" presId="urn:microsoft.com/office/officeart/2005/8/layout/process3"/>
    <dgm:cxn modelId="{8BDCB357-B801-3C4A-A2B0-6548FA8A6AA4}" type="presParOf" srcId="{071DEE85-33D8-9144-9387-3E7DB26CE0A4}" destId="{43421E92-AB45-7A4E-A9EF-39842D385FF2}" srcOrd="0" destOrd="0" presId="urn:microsoft.com/office/officeart/2005/8/layout/process3"/>
    <dgm:cxn modelId="{9E99D977-F2E4-CC43-862C-716AE45DA3AD}" type="presParOf" srcId="{43421E92-AB45-7A4E-A9EF-39842D385FF2}" destId="{BDE7F39C-7CDB-2246-ADC0-6818AF504265}" srcOrd="0" destOrd="0" presId="urn:microsoft.com/office/officeart/2005/8/layout/process3"/>
    <dgm:cxn modelId="{78A83563-F5CF-4F4A-A6CA-78BCC1448869}" type="presParOf" srcId="{43421E92-AB45-7A4E-A9EF-39842D385FF2}" destId="{24DF1524-134A-2D49-A8BD-66E078970A9D}" srcOrd="1" destOrd="0" presId="urn:microsoft.com/office/officeart/2005/8/layout/process3"/>
    <dgm:cxn modelId="{3F3AB6F4-85B9-144C-A72E-4165E144D8EB}" type="presParOf" srcId="{43421E92-AB45-7A4E-A9EF-39842D385FF2}" destId="{F4D17A82-6416-0743-AFB0-C3A8FD360499}" srcOrd="2" destOrd="0" presId="urn:microsoft.com/office/officeart/2005/8/layout/process3"/>
    <dgm:cxn modelId="{778BC060-8D76-494E-9445-D1DDE67FB910}" type="presParOf" srcId="{071DEE85-33D8-9144-9387-3E7DB26CE0A4}" destId="{D79A3B8D-824C-374B-873D-7836E159F16E}" srcOrd="1" destOrd="0" presId="urn:microsoft.com/office/officeart/2005/8/layout/process3"/>
    <dgm:cxn modelId="{0F747BBB-53F6-5044-B3F8-D3DCB59FD75D}" type="presParOf" srcId="{D79A3B8D-824C-374B-873D-7836E159F16E}" destId="{8BA1C77A-0B9B-6F4C-9647-5181A69408D0}" srcOrd="0" destOrd="0" presId="urn:microsoft.com/office/officeart/2005/8/layout/process3"/>
    <dgm:cxn modelId="{2BCDCB3C-6679-1A4D-88D5-485B86E101F8}" type="presParOf" srcId="{071DEE85-33D8-9144-9387-3E7DB26CE0A4}" destId="{D3A516FF-C2AF-DA47-9FCD-45055C0003FA}" srcOrd="2" destOrd="0" presId="urn:microsoft.com/office/officeart/2005/8/layout/process3"/>
    <dgm:cxn modelId="{8B5C875A-FBDD-9F4A-90BC-FC173EBA1F83}" type="presParOf" srcId="{D3A516FF-C2AF-DA47-9FCD-45055C0003FA}" destId="{516292B7-81B9-074D-876C-AA4BC7A6B602}" srcOrd="0" destOrd="0" presId="urn:microsoft.com/office/officeart/2005/8/layout/process3"/>
    <dgm:cxn modelId="{A3685F6C-2D33-EC4C-9CB4-D0A5E67C3192}" type="presParOf" srcId="{D3A516FF-C2AF-DA47-9FCD-45055C0003FA}" destId="{222056B2-1EAE-0E46-8069-2BC1560A9656}" srcOrd="1" destOrd="0" presId="urn:microsoft.com/office/officeart/2005/8/layout/process3"/>
    <dgm:cxn modelId="{66D8F756-92FD-5E4A-9B27-33D020CFA3AF}" type="presParOf" srcId="{D3A516FF-C2AF-DA47-9FCD-45055C0003FA}" destId="{8DC09D60-E4FF-F647-B557-0717A7FE5CD3}" srcOrd="2" destOrd="0" presId="urn:microsoft.com/office/officeart/2005/8/layout/process3"/>
    <dgm:cxn modelId="{70B4C734-E406-744D-890D-D7821975F2CD}" type="presParOf" srcId="{071DEE85-33D8-9144-9387-3E7DB26CE0A4}" destId="{A9BB6012-A718-BB41-B5DC-71A9950C644D}" srcOrd="3" destOrd="0" presId="urn:microsoft.com/office/officeart/2005/8/layout/process3"/>
    <dgm:cxn modelId="{5ACC58C8-7289-EA42-A86B-323F7BCF03BC}" type="presParOf" srcId="{A9BB6012-A718-BB41-B5DC-71A9950C644D}" destId="{122E1223-0A1E-9649-A5A5-34E85988E604}" srcOrd="0" destOrd="0" presId="urn:microsoft.com/office/officeart/2005/8/layout/process3"/>
    <dgm:cxn modelId="{8CC77FE4-99E8-0846-B440-032CAC1F80B2}" type="presParOf" srcId="{071DEE85-33D8-9144-9387-3E7DB26CE0A4}" destId="{123E5409-1F88-BF4B-BF2D-37CC30E73927}" srcOrd="4" destOrd="0" presId="urn:microsoft.com/office/officeart/2005/8/layout/process3"/>
    <dgm:cxn modelId="{93CEC026-5E0C-784F-907B-4AA7FF90C2AF}" type="presParOf" srcId="{123E5409-1F88-BF4B-BF2D-37CC30E73927}" destId="{8615764C-6519-B34C-84F3-176B6479A895}" srcOrd="0" destOrd="0" presId="urn:microsoft.com/office/officeart/2005/8/layout/process3"/>
    <dgm:cxn modelId="{F68429FA-417B-1147-B3F1-3C42223D9C2D}" type="presParOf" srcId="{123E5409-1F88-BF4B-BF2D-37CC30E73927}" destId="{8A088884-8D2B-6147-B74D-B3208E247BD3}" srcOrd="1" destOrd="0" presId="urn:microsoft.com/office/officeart/2005/8/layout/process3"/>
    <dgm:cxn modelId="{8370FBBD-60AD-464D-842C-C9CA569E4856}" type="presParOf" srcId="{123E5409-1F88-BF4B-BF2D-37CC30E73927}" destId="{0906D9B9-823B-B24D-9553-009D21AB75FF}"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F1524-134A-2D49-A8BD-66E078970A9D}">
      <dsp:nvSpPr>
        <dsp:cNvPr id="0" name=""/>
        <dsp:cNvSpPr/>
      </dsp:nvSpPr>
      <dsp:spPr>
        <a:xfrm>
          <a:off x="2674" y="453965"/>
          <a:ext cx="122514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en-US" sz="1500" kern="1200"/>
            <a:t>Extract</a:t>
          </a:r>
        </a:p>
      </dsp:txBody>
      <dsp:txXfrm>
        <a:off x="2674" y="453965"/>
        <a:ext cx="1225144" cy="432000"/>
      </dsp:txXfrm>
    </dsp:sp>
    <dsp:sp modelId="{F4D17A82-6416-0743-AFB0-C3A8FD360499}">
      <dsp:nvSpPr>
        <dsp:cNvPr id="0" name=""/>
        <dsp:cNvSpPr/>
      </dsp:nvSpPr>
      <dsp:spPr>
        <a:xfrm>
          <a:off x="253607"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data.world </a:t>
          </a:r>
          <a:r>
            <a:rPr lang="en-US" sz="1200" kern="1200"/>
            <a:t>(migration path)</a:t>
          </a:r>
        </a:p>
        <a:p>
          <a:pPr marL="114300" lvl="1" indent="-114300" algn="l" defTabSz="622300">
            <a:lnSpc>
              <a:spcPct val="90000"/>
            </a:lnSpc>
            <a:spcBef>
              <a:spcPct val="0"/>
            </a:spcBef>
            <a:spcAft>
              <a:spcPct val="15000"/>
            </a:spcAft>
            <a:buChar char="•"/>
          </a:pPr>
          <a:r>
            <a:rPr lang="en-US" sz="1400" kern="1200"/>
            <a:t>movebank </a:t>
          </a:r>
          <a:r>
            <a:rPr lang="en-US" sz="1200" kern="1200"/>
            <a:t>(vulture info)</a:t>
          </a:r>
        </a:p>
      </dsp:txBody>
      <dsp:txXfrm>
        <a:off x="289490" y="921848"/>
        <a:ext cx="1153378" cy="1788702"/>
      </dsp:txXfrm>
    </dsp:sp>
    <dsp:sp modelId="{D79A3B8D-824C-374B-873D-7836E159F16E}">
      <dsp:nvSpPr>
        <dsp:cNvPr id="0" name=""/>
        <dsp:cNvSpPr/>
      </dsp:nvSpPr>
      <dsp:spPr>
        <a:xfrm>
          <a:off x="1413546" y="517452"/>
          <a:ext cx="393742" cy="305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13546" y="578457"/>
        <a:ext cx="302235" cy="183015"/>
      </dsp:txXfrm>
    </dsp:sp>
    <dsp:sp modelId="{222056B2-1EAE-0E46-8069-2BC1560A9656}">
      <dsp:nvSpPr>
        <dsp:cNvPr id="0" name=""/>
        <dsp:cNvSpPr/>
      </dsp:nvSpPr>
      <dsp:spPr>
        <a:xfrm>
          <a:off x="1970728" y="453965"/>
          <a:ext cx="136287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en-US" sz="1500" kern="1200"/>
            <a:t>Transform</a:t>
          </a:r>
        </a:p>
      </dsp:txBody>
      <dsp:txXfrm>
        <a:off x="1970728" y="453965"/>
        <a:ext cx="1362874" cy="432000"/>
      </dsp:txXfrm>
    </dsp:sp>
    <dsp:sp modelId="{8DC09D60-E4FF-F647-B557-0717A7FE5CD3}">
      <dsp:nvSpPr>
        <dsp:cNvPr id="0" name=""/>
        <dsp:cNvSpPr/>
      </dsp:nvSpPr>
      <dsp:spPr>
        <a:xfrm>
          <a:off x="2290527"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en-US" sz="1500" kern="1200"/>
            <a:t>dop and rename columns</a:t>
          </a:r>
        </a:p>
        <a:p>
          <a:pPr marL="114300" lvl="1" indent="-114300" algn="l" defTabSz="666750">
            <a:lnSpc>
              <a:spcPct val="90000"/>
            </a:lnSpc>
            <a:spcBef>
              <a:spcPct val="0"/>
            </a:spcBef>
            <a:spcAft>
              <a:spcPct val="15000"/>
            </a:spcAft>
            <a:buChar char="•"/>
          </a:pPr>
          <a:r>
            <a:rPr lang="en-US" sz="1500" kern="1200"/>
            <a:t>drop na</a:t>
          </a:r>
        </a:p>
        <a:p>
          <a:pPr marL="114300" lvl="1" indent="-114300" algn="l" defTabSz="666750">
            <a:lnSpc>
              <a:spcPct val="90000"/>
            </a:lnSpc>
            <a:spcBef>
              <a:spcPct val="0"/>
            </a:spcBef>
            <a:spcAft>
              <a:spcPct val="15000"/>
            </a:spcAft>
            <a:buChar char="•"/>
          </a:pPr>
          <a:r>
            <a:rPr lang="en-US" sz="1500" kern="1200"/>
            <a:t>filter</a:t>
          </a:r>
        </a:p>
        <a:p>
          <a:pPr marL="114300" lvl="1" indent="-114300" algn="l" defTabSz="666750">
            <a:lnSpc>
              <a:spcPct val="90000"/>
            </a:lnSpc>
            <a:spcBef>
              <a:spcPct val="0"/>
            </a:spcBef>
            <a:spcAft>
              <a:spcPct val="15000"/>
            </a:spcAft>
            <a:buChar char="•"/>
          </a:pPr>
          <a:r>
            <a:rPr lang="en-US" sz="1500" kern="1200"/>
            <a:t>drop dupliates</a:t>
          </a:r>
        </a:p>
      </dsp:txBody>
      <dsp:txXfrm>
        <a:off x="2326410" y="921848"/>
        <a:ext cx="1153378" cy="1788702"/>
      </dsp:txXfrm>
    </dsp:sp>
    <dsp:sp modelId="{A9BB6012-A718-BB41-B5DC-71A9950C644D}">
      <dsp:nvSpPr>
        <dsp:cNvPr id="0" name=""/>
        <dsp:cNvSpPr/>
      </dsp:nvSpPr>
      <dsp:spPr>
        <a:xfrm>
          <a:off x="3502114" y="517452"/>
          <a:ext cx="357243" cy="305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502114" y="578457"/>
        <a:ext cx="265736" cy="183015"/>
      </dsp:txXfrm>
    </dsp:sp>
    <dsp:sp modelId="{8A088884-8D2B-6147-B74D-B3208E247BD3}">
      <dsp:nvSpPr>
        <dsp:cNvPr id="0" name=""/>
        <dsp:cNvSpPr/>
      </dsp:nvSpPr>
      <dsp:spPr>
        <a:xfrm>
          <a:off x="4007647" y="453965"/>
          <a:ext cx="122514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marL="0" lvl="0" indent="0" algn="l" defTabSz="666750">
            <a:lnSpc>
              <a:spcPct val="90000"/>
            </a:lnSpc>
            <a:spcBef>
              <a:spcPct val="0"/>
            </a:spcBef>
            <a:spcAft>
              <a:spcPct val="35000"/>
            </a:spcAft>
            <a:buNone/>
          </a:pPr>
          <a:r>
            <a:rPr lang="en-US" sz="1500" kern="1200"/>
            <a:t>Load</a:t>
          </a:r>
        </a:p>
      </dsp:txBody>
      <dsp:txXfrm>
        <a:off x="4007647" y="453965"/>
        <a:ext cx="1225144" cy="432000"/>
      </dsp:txXfrm>
    </dsp:sp>
    <dsp:sp modelId="{0906D9B9-823B-B24D-9553-009D21AB75FF}">
      <dsp:nvSpPr>
        <dsp:cNvPr id="0" name=""/>
        <dsp:cNvSpPr/>
      </dsp:nvSpPr>
      <dsp:spPr>
        <a:xfrm>
          <a:off x="4258581"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en-US" sz="1500" kern="1200"/>
            <a:t>sqlite db</a:t>
          </a:r>
        </a:p>
        <a:p>
          <a:pPr marL="114300" lvl="1" indent="-114300" algn="l" defTabSz="666750">
            <a:lnSpc>
              <a:spcPct val="90000"/>
            </a:lnSpc>
            <a:spcBef>
              <a:spcPct val="0"/>
            </a:spcBef>
            <a:spcAft>
              <a:spcPct val="15000"/>
            </a:spcAft>
            <a:buChar char="•"/>
          </a:pPr>
          <a:r>
            <a:rPr lang="en-US" sz="1500" kern="1200"/>
            <a:t>two tables</a:t>
          </a:r>
        </a:p>
      </dsp:txBody>
      <dsp:txXfrm>
        <a:off x="4294464" y="921848"/>
        <a:ext cx="1153378" cy="17887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Lei Qin</cp:lastModifiedBy>
  <cp:revision>16</cp:revision>
  <dcterms:created xsi:type="dcterms:W3CDTF">2019-05-03T23:20:00Z</dcterms:created>
  <dcterms:modified xsi:type="dcterms:W3CDTF">2019-05-14T00:14:00Z</dcterms:modified>
</cp:coreProperties>
</file>